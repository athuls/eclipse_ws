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Override PartName="/word/comments.xml" ContentType="application/vnd.openxmlformats-officedocument.wordprocessingml.comments+xml"/>
  <Default Extension="png" ContentType="image/png"/>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9754AC">
      <w:pPr>
        <w:pStyle w:val="Title"/>
        <w:rPr>
          <w:sz w:val="36"/>
          <w:rPrChange w:id="0" w:author="Atul Prakash" w:date="2009-02-15T23:52:00Z">
            <w:rPr/>
          </w:rPrChange>
        </w:rPr>
        <w:pPrChange w:id="1" w:author="Atul Prakash" w:date="2009-02-15T22:55:00Z">
          <w:pPr>
            <w:jc w:val="both"/>
          </w:pPr>
        </w:pPrChange>
      </w:pPr>
      <w:r w:rsidRPr="009754AC">
        <w:rPr>
          <w:sz w:val="36"/>
          <w:rPrChange w:id="2" w:author="Atul Prakash" w:date="2009-02-15T23:52:00Z">
            <w:rPr/>
          </w:rPrChange>
        </w:rPr>
        <w:t xml:space="preserve">Dependable opportunistic communication </w:t>
      </w:r>
      <w:del w:id="3" w:author="Atul Prakash" w:date="2009-02-15T21:17:00Z">
        <w:r w:rsidRPr="009754AC">
          <w:rPr>
            <w:sz w:val="36"/>
            <w:rPrChange w:id="4" w:author="Atul Prakash" w:date="2009-02-15T23:52:00Z">
              <w:rPr/>
            </w:rPrChange>
          </w:rPr>
          <w:delText xml:space="preserve">for </w:delText>
        </w:r>
      </w:del>
      <w:ins w:id="5" w:author="Atul Prakash" w:date="2009-02-15T21:33:00Z">
        <w:r w:rsidRPr="009754AC">
          <w:rPr>
            <w:sz w:val="36"/>
            <w:rPrChange w:id="6" w:author="Atul Prakash" w:date="2009-02-15T23:52:00Z">
              <w:rPr/>
            </w:rPrChange>
          </w:rPr>
          <w:t xml:space="preserve">in a multi-tier </w:t>
        </w:r>
      </w:ins>
      <w:ins w:id="7" w:author="Atul Prakash" w:date="2009-02-15T21:34:00Z">
        <w:r w:rsidRPr="009754AC">
          <w:rPr>
            <w:sz w:val="36"/>
            <w:rPrChange w:id="8" w:author="Atul Prakash" w:date="2009-02-15T23:52:00Z">
              <w:rPr/>
            </w:rPrChange>
          </w:rPr>
          <w:t>sensor</w:t>
        </w:r>
      </w:ins>
      <w:ins w:id="9" w:author="Atul Prakash" w:date="2009-02-15T21:33:00Z">
        <w:r w:rsidRPr="009754AC">
          <w:rPr>
            <w:sz w:val="36"/>
            <w:rPrChange w:id="10" w:author="Atul Prakash" w:date="2009-02-15T23:52:00Z">
              <w:rPr/>
            </w:rPrChange>
          </w:rPr>
          <w:t xml:space="preserve"> </w:t>
        </w:r>
      </w:ins>
      <w:ins w:id="11" w:author="Atul Prakash" w:date="2009-02-15T21:34:00Z">
        <w:r w:rsidRPr="009754AC">
          <w:rPr>
            <w:sz w:val="36"/>
            <w:rPrChange w:id="12" w:author="Atul Prakash" w:date="2009-02-15T23:52:00Z">
              <w:rPr/>
            </w:rPrChange>
          </w:rPr>
          <w:t>network</w:t>
        </w:r>
      </w:ins>
      <w:ins w:id="13" w:author="Atul Prakash" w:date="2009-02-15T21:33:00Z">
        <w:r w:rsidRPr="009754AC">
          <w:rPr>
            <w:sz w:val="36"/>
            <w:rPrChange w:id="14" w:author="Atul Prakash" w:date="2009-02-15T23:52:00Z">
              <w:rPr/>
            </w:rPrChange>
          </w:rPr>
          <w:t xml:space="preserve"> </w:t>
        </w:r>
      </w:ins>
      <w:ins w:id="15" w:author="Atul Prakash" w:date="2009-02-15T21:34:00Z">
        <w:r w:rsidRPr="009754AC">
          <w:rPr>
            <w:sz w:val="36"/>
            <w:rPrChange w:id="16" w:author="Atul Prakash" w:date="2009-02-15T23:52:00Z">
              <w:rPr/>
            </w:rPrChange>
          </w:rPr>
          <w:t>architecture</w:t>
        </w:r>
      </w:ins>
      <w:del w:id="17" w:author="Atul Prakash" w:date="2009-02-15T21:33:00Z">
        <w:r w:rsidRPr="009754AC">
          <w:rPr>
            <w:sz w:val="36"/>
            <w:rPrChange w:id="18" w:author="Atul Prakash" w:date="2009-02-15T23:52:00Z">
              <w:rPr/>
            </w:rPrChange>
          </w:rPr>
          <w:delText xml:space="preserve">sensor networks </w:delText>
        </w:r>
      </w:del>
      <w:del w:id="19" w:author="Atul Prakash" w:date="2009-02-15T21:17:00Z">
        <w:r w:rsidRPr="009754AC">
          <w:rPr>
            <w:sz w:val="36"/>
            <w:rPrChange w:id="20" w:author="Atul Prakash" w:date="2009-02-15T23:52:00Z">
              <w:rPr/>
            </w:rPrChange>
          </w:rPr>
          <w:delText>that monitor civil infrastructures</w:delText>
        </w:r>
      </w:del>
    </w:p>
    <w:p w:rsidR="00000000" w:rsidRDefault="00C05908">
      <w:pPr>
        <w:jc w:val="center"/>
        <w:rPr>
          <w:del w:id="21" w:author="Atul Prakash" w:date="2009-02-15T23:52:00Z"/>
          <w:rFonts w:ascii="Arial" w:hAnsi="Arial" w:cs="Arial"/>
        </w:rPr>
        <w:pPrChange w:id="22" w:author="Atul Prakash" w:date="2009-02-15T23:52:00Z">
          <w:pPr>
            <w:jc w:val="both"/>
          </w:pPr>
        </w:pPrChange>
      </w:pPr>
    </w:p>
    <w:p w:rsidR="00000000" w:rsidRDefault="009C25D6">
      <w:pPr>
        <w:pStyle w:val="Author"/>
        <w:numPr>
          <w:ins w:id="23" w:author="Atul Prakash" w:date="2009-02-15T22:56:00Z"/>
        </w:numPr>
        <w:jc w:val="center"/>
        <w:rPr>
          <w:ins w:id="24" w:author="Atul Prakash" w:date="2009-02-15T23:31:00Z"/>
        </w:rPr>
        <w:pPrChange w:id="25" w:author="Atul Prakash" w:date="2009-02-15T23:52:00Z">
          <w:pPr>
            <w:pStyle w:val="Author"/>
          </w:pPr>
        </w:pPrChange>
      </w:pPr>
      <w:ins w:id="26" w:author="Atul Prakash" w:date="2009-02-15T22:55:00Z">
        <w:r>
          <w:t xml:space="preserve">Atul Prakash, </w:t>
        </w:r>
        <w:proofErr w:type="spellStart"/>
        <w:r>
          <w:t>Beng</w:t>
        </w:r>
        <w:proofErr w:type="spellEnd"/>
        <w:r>
          <w:t xml:space="preserve"> </w:t>
        </w:r>
        <w:proofErr w:type="spellStart"/>
        <w:r>
          <w:t>Heng</w:t>
        </w:r>
        <w:proofErr w:type="spellEnd"/>
        <w:r>
          <w:t>, and Billy Lau</w:t>
        </w:r>
      </w:ins>
      <w:ins w:id="27" w:author="Atul Prakash" w:date="2009-02-15T23:31:00Z">
        <w:r w:rsidR="00120E6D">
          <w:t xml:space="preserve">, </w:t>
        </w:r>
      </w:ins>
      <w:ins w:id="28" w:author="Atul Prakash" w:date="2009-02-15T22:55:00Z">
        <w:r>
          <w:t>Department of EECS</w:t>
        </w:r>
      </w:ins>
    </w:p>
    <w:p w:rsidR="00000000" w:rsidRDefault="009C25D6">
      <w:pPr>
        <w:pStyle w:val="Author"/>
        <w:numPr>
          <w:ins w:id="29" w:author="Atul Prakash" w:date="2009-02-15T22:56:00Z"/>
        </w:numPr>
        <w:jc w:val="center"/>
        <w:rPr>
          <w:ins w:id="30" w:author="Atul Prakash" w:date="2009-02-15T22:56:00Z"/>
        </w:rPr>
        <w:pPrChange w:id="31" w:author="Atul Prakash" w:date="2009-02-15T23:52:00Z">
          <w:pPr>
            <w:pStyle w:val="Author"/>
          </w:pPr>
        </w:pPrChange>
      </w:pPr>
      <w:proofErr w:type="spellStart"/>
      <w:ins w:id="32" w:author="Atul Prakash" w:date="2009-02-15T22:56:00Z">
        <w:r>
          <w:t>Vineet</w:t>
        </w:r>
        <w:proofErr w:type="spellEnd"/>
        <w:r>
          <w:t xml:space="preserve"> </w:t>
        </w:r>
        <w:proofErr w:type="spellStart"/>
        <w:r>
          <w:t>Kamat</w:t>
        </w:r>
      </w:ins>
      <w:proofErr w:type="spellEnd"/>
      <w:ins w:id="33" w:author="Atul Prakash" w:date="2009-02-15T23:31:00Z">
        <w:r w:rsidR="00120E6D">
          <w:t xml:space="preserve">, </w:t>
        </w:r>
      </w:ins>
      <w:ins w:id="34" w:author="Atul Prakash" w:date="2009-02-15T22:56:00Z">
        <w:r>
          <w:t>Department of Civil En</w:t>
        </w:r>
        <w:r w:rsidR="00120E6D">
          <w:t>gineering</w:t>
        </w:r>
      </w:ins>
    </w:p>
    <w:p w:rsidR="00000000" w:rsidRDefault="009C25D6">
      <w:pPr>
        <w:pStyle w:val="Author"/>
        <w:numPr>
          <w:ins w:id="35" w:author="Atul Prakash" w:date="2009-02-15T23:31:00Z"/>
        </w:numPr>
        <w:jc w:val="center"/>
        <w:rPr>
          <w:ins w:id="36" w:author="Atul Prakash" w:date="2009-02-15T23:31:00Z"/>
        </w:rPr>
        <w:pPrChange w:id="37" w:author="Atul Prakash" w:date="2009-02-15T23:52:00Z">
          <w:pPr>
            <w:pStyle w:val="Author"/>
          </w:pPr>
        </w:pPrChange>
      </w:pPr>
      <w:ins w:id="38" w:author="Atul Prakash" w:date="2009-02-15T22:56:00Z">
        <w:r>
          <w:t>University of Michigan</w:t>
        </w:r>
      </w:ins>
      <w:ins w:id="39" w:author="Atul Prakash" w:date="2009-02-15T23:31:00Z">
        <w:r w:rsidR="00120E6D">
          <w:t>, Ann Arbor, MI 48109</w:t>
        </w:r>
      </w:ins>
    </w:p>
    <w:p w:rsidR="00041190" w:rsidRDefault="00120E6D" w:rsidP="00172D76">
      <w:pPr>
        <w:pStyle w:val="Author"/>
        <w:numPr>
          <w:ins w:id="40" w:author="Atul Prakash" w:date="2009-02-15T23:53:00Z"/>
        </w:numPr>
        <w:jc w:val="center"/>
        <w:rPr>
          <w:ins w:id="41" w:author="Atul Prakash" w:date="2009-02-16T09:50:00Z"/>
        </w:rPr>
      </w:pPr>
      <w:ins w:id="42" w:author="Atul Prakash" w:date="2009-02-15T23:31:00Z">
        <w:r>
          <w:t xml:space="preserve">Contact: </w:t>
        </w:r>
      </w:ins>
      <w:ins w:id="43" w:author="Atul Prakash" w:date="2009-02-16T09:50:00Z">
        <w:r w:rsidR="009754AC">
          <w:fldChar w:fldCharType="begin"/>
        </w:r>
        <w:r w:rsidR="00172D76">
          <w:instrText xml:space="preserve"> HYPERLINK "mailto:</w:instrText>
        </w:r>
      </w:ins>
      <w:ins w:id="44" w:author="Atul Prakash" w:date="2009-02-15T23:31:00Z">
        <w:r w:rsidR="00172D76">
          <w:instrText>aprakash@eecs.umich.edu</w:instrText>
        </w:r>
      </w:ins>
      <w:ins w:id="45" w:author="Atul Prakash" w:date="2009-02-16T09:50:00Z">
        <w:r w:rsidR="00172D76">
          <w:instrText xml:space="preserve">" </w:instrText>
        </w:r>
        <w:r w:rsidR="009754AC">
          <w:fldChar w:fldCharType="separate"/>
        </w:r>
      </w:ins>
      <w:ins w:id="46" w:author="Atul Prakash" w:date="2009-02-15T23:31:00Z">
        <w:r w:rsidR="00172D76" w:rsidRPr="007910AB">
          <w:rPr>
            <w:rStyle w:val="Hyperlink"/>
          </w:rPr>
          <w:t>aprakash@eecs.umich.edu</w:t>
        </w:r>
      </w:ins>
      <w:ins w:id="47" w:author="Atul Prakash" w:date="2009-02-16T09:50:00Z">
        <w:r w:rsidR="009754AC">
          <w:fldChar w:fldCharType="end"/>
        </w:r>
      </w:ins>
    </w:p>
    <w:p w:rsidR="00000000" w:rsidRDefault="00172D76">
      <w:pPr>
        <w:pStyle w:val="Author"/>
        <w:numPr>
          <w:ins w:id="48" w:author="Atul Prakash" w:date="2009-02-16T09:50:00Z"/>
        </w:numPr>
        <w:jc w:val="center"/>
        <w:rPr>
          <w:ins w:id="49" w:author="Atul Prakash" w:date="2009-02-15T23:53:00Z"/>
        </w:rPr>
        <w:pPrChange w:id="50" w:author="Atul Prakash" w:date="2009-02-16T09:49:00Z">
          <w:pPr/>
        </w:pPrChange>
      </w:pPr>
      <w:ins w:id="51" w:author="Atul Prakash" w:date="2009-02-16T09:51:00Z">
        <w:r>
          <w:t>(</w:t>
        </w:r>
      </w:ins>
      <w:ins w:id="52" w:author="Atul Prakash" w:date="2009-02-16T09:50:00Z">
        <w:r>
          <w:t xml:space="preserve">Workshop on Research Directions in Situational Self-managed Proactive </w:t>
        </w:r>
        <w:del w:id="53" w:author="bluskye" w:date="2009-02-16T10:13:00Z">
          <w:r w:rsidDel="002632E2">
            <w:delText>Comuting</w:delText>
          </w:r>
        </w:del>
      </w:ins>
      <w:ins w:id="54" w:author="bluskye" w:date="2009-02-16T10:13:00Z">
        <w:r w:rsidR="002632E2">
          <w:t>Computing</w:t>
        </w:r>
      </w:ins>
      <w:ins w:id="55" w:author="Atul Prakash" w:date="2009-02-16T09:50:00Z">
        <w:r>
          <w:t xml:space="preserve"> in Wireless Ad-hoc networks, St. Louis, March 1-3, 2009</w:t>
        </w:r>
      </w:ins>
      <w:ins w:id="56" w:author="Atul Prakash" w:date="2009-02-16T09:51:00Z">
        <w:r>
          <w:t>.)</w:t>
        </w:r>
      </w:ins>
    </w:p>
    <w:p w:rsidR="00000000" w:rsidRDefault="00041190">
      <w:pPr>
        <w:pStyle w:val="Heading1"/>
        <w:spacing w:before="120"/>
        <w:rPr>
          <w:ins w:id="57" w:author="Atul Prakash" w:date="2009-02-15T23:53:00Z"/>
        </w:rPr>
        <w:pPrChange w:id="58" w:author="Atul Prakash" w:date="2009-02-16T00:39:00Z">
          <w:pPr/>
        </w:pPrChange>
      </w:pPr>
      <w:ins w:id="59" w:author="Atul Prakash" w:date="2009-02-15T23:53:00Z">
        <w:r>
          <w:t>Abstract</w:t>
        </w:r>
      </w:ins>
    </w:p>
    <w:p w:rsidR="00000000" w:rsidRDefault="009754AC">
      <w:pPr>
        <w:pStyle w:val="Author"/>
        <w:numPr>
          <w:ins w:id="60" w:author="Atul Prakash" w:date="2009-02-15T23:53:00Z"/>
        </w:numPr>
        <w:rPr>
          <w:del w:id="61" w:author="Atul Prakash" w:date="2009-02-15T22:55:00Z"/>
          <w:i/>
          <w:rPrChange w:id="62" w:author="Atul Prakash" w:date="2009-02-16T00:39:00Z">
            <w:rPr>
              <w:del w:id="63" w:author="Atul Prakash" w:date="2009-02-15T22:55:00Z"/>
            </w:rPr>
          </w:rPrChange>
        </w:rPr>
        <w:pPrChange w:id="64" w:author="Atul Prakash" w:date="2009-02-15T22:55:00Z">
          <w:pPr>
            <w:jc w:val="both"/>
          </w:pPr>
        </w:pPrChange>
      </w:pPr>
      <w:del w:id="65" w:author="Atul Prakash" w:date="2009-02-15T22:55:00Z">
        <w:r w:rsidRPr="009754AC">
          <w:rPr>
            <w:i/>
            <w:rPrChange w:id="66" w:author="Atul Prakash" w:date="2009-02-16T00:39:00Z">
              <w:rPr/>
            </w:rPrChange>
          </w:rPr>
          <w:delText>Atul Prakash, Department of EECS, University of Michigan</w:delText>
        </w:r>
      </w:del>
    </w:p>
    <w:p w:rsidR="003F1A23" w:rsidRPr="007B4EEE" w:rsidDel="00082212" w:rsidRDefault="009754AC" w:rsidP="00704D96">
      <w:pPr>
        <w:jc w:val="both"/>
        <w:rPr>
          <w:del w:id="67" w:author="Atul Prakash" w:date="2009-02-15T21:35:00Z"/>
          <w:rFonts w:ascii="Arial" w:hAnsi="Arial" w:cs="Arial"/>
          <w:i/>
          <w:rPrChange w:id="68" w:author="Atul Prakash" w:date="2009-02-16T00:39:00Z">
            <w:rPr>
              <w:del w:id="69" w:author="Atul Prakash" w:date="2009-02-15T21:35:00Z"/>
              <w:rFonts w:ascii="Arial" w:hAnsi="Arial" w:cs="Arial"/>
            </w:rPr>
          </w:rPrChange>
        </w:rPr>
      </w:pPr>
      <w:del w:id="70" w:author="Atul Prakash" w:date="2009-02-15T21:34:00Z">
        <w:r w:rsidRPr="009754AC">
          <w:rPr>
            <w:rFonts w:ascii="Arial" w:hAnsi="Arial" w:cs="Arial"/>
            <w:i/>
            <w:rPrChange w:id="71" w:author="Atul Prakash" w:date="2009-02-16T00:39:00Z">
              <w:rPr>
                <w:rFonts w:ascii="Arial" w:hAnsi="Arial" w:cs="Arial"/>
              </w:rPr>
            </w:rPrChange>
          </w:rPr>
          <w:delText>Vineet Kamat, Department of Civil Engineering, University of Michigan</w:delText>
        </w:r>
      </w:del>
    </w:p>
    <w:p w:rsidR="00704D96" w:rsidRPr="007B4EEE" w:rsidDel="00082212" w:rsidRDefault="009754AC" w:rsidP="00704D96">
      <w:pPr>
        <w:jc w:val="both"/>
        <w:rPr>
          <w:del w:id="72" w:author="Atul Prakash" w:date="2009-02-15T21:35:00Z"/>
          <w:rFonts w:ascii="Arial" w:hAnsi="Arial" w:cs="Arial"/>
          <w:i/>
          <w:rPrChange w:id="73" w:author="Atul Prakash" w:date="2009-02-16T00:39:00Z">
            <w:rPr>
              <w:del w:id="74" w:author="Atul Prakash" w:date="2009-02-15T21:35:00Z"/>
              <w:rFonts w:ascii="Arial" w:hAnsi="Arial" w:cs="Arial"/>
            </w:rPr>
          </w:rPrChange>
        </w:rPr>
      </w:pPr>
      <w:del w:id="75" w:author="Atul Prakash" w:date="2009-02-15T21:35:00Z">
        <w:r w:rsidRPr="009754AC">
          <w:rPr>
            <w:rFonts w:ascii="Arial" w:hAnsi="Arial" w:cs="Arial"/>
            <w:i/>
            <w:rPrChange w:id="76" w:author="Atul Prakash" w:date="2009-02-16T00:39:00Z">
              <w:rPr>
                <w:rFonts w:ascii="Arial" w:hAnsi="Arial" w:cs="Arial"/>
              </w:rPr>
            </w:rPrChange>
          </w:rPr>
          <w:delText>(other names as content is contributed)</w:delText>
        </w:r>
      </w:del>
    </w:p>
    <w:p w:rsidR="00704D96" w:rsidRPr="007B4EEE" w:rsidDel="009C25D6" w:rsidRDefault="00704D96" w:rsidP="00704D96">
      <w:pPr>
        <w:jc w:val="both"/>
        <w:rPr>
          <w:del w:id="77" w:author="Atul Prakash" w:date="2009-02-15T22:56:00Z"/>
          <w:rFonts w:ascii="Arial" w:hAnsi="Arial" w:cs="Arial"/>
          <w:i/>
          <w:rPrChange w:id="78" w:author="Atul Prakash" w:date="2009-02-16T00:39:00Z">
            <w:rPr>
              <w:del w:id="79" w:author="Atul Prakash" w:date="2009-02-15T22:56:00Z"/>
              <w:rFonts w:ascii="Arial" w:hAnsi="Arial" w:cs="Arial"/>
            </w:rPr>
          </w:rPrChange>
        </w:rPr>
      </w:pPr>
    </w:p>
    <w:p w:rsidR="00704D96" w:rsidRPr="007B4EEE" w:rsidDel="00041190" w:rsidRDefault="00704D96" w:rsidP="00704D96">
      <w:pPr>
        <w:jc w:val="both"/>
        <w:rPr>
          <w:del w:id="80" w:author="Atul Prakash" w:date="2009-02-15T23:52:00Z"/>
          <w:rFonts w:ascii="Arial" w:hAnsi="Arial" w:cs="Arial"/>
          <w:i/>
          <w:rPrChange w:id="81" w:author="Atul Prakash" w:date="2009-02-16T00:39:00Z">
            <w:rPr>
              <w:del w:id="82" w:author="Atul Prakash" w:date="2009-02-15T23:52:00Z"/>
              <w:rFonts w:ascii="Arial" w:hAnsi="Arial" w:cs="Arial"/>
            </w:rPr>
          </w:rPrChange>
        </w:rPr>
      </w:pPr>
    </w:p>
    <w:p w:rsidR="00000000" w:rsidRDefault="009754AC">
      <w:pPr>
        <w:jc w:val="both"/>
        <w:rPr>
          <w:ins w:id="83" w:author="Atul Prakash" w:date="2009-02-15T21:33:00Z"/>
          <w:i/>
          <w:rPrChange w:id="84" w:author="Atul Prakash" w:date="2009-02-16T00:39:00Z">
            <w:rPr>
              <w:ins w:id="85" w:author="Atul Prakash" w:date="2009-02-15T21:33:00Z"/>
            </w:rPr>
          </w:rPrChange>
        </w:rPr>
        <w:pPrChange w:id="86" w:author="Atul Prakash" w:date="2009-02-16T09:49:00Z">
          <w:pPr>
            <w:spacing w:line="260" w:lineRule="exact"/>
            <w:jc w:val="both"/>
          </w:pPr>
        </w:pPrChange>
      </w:pPr>
      <w:ins w:id="87" w:author="Atul Prakash" w:date="2009-02-15T21:18:00Z">
        <w:r w:rsidRPr="009754AC">
          <w:rPr>
            <w:i/>
            <w:rPrChange w:id="88" w:author="Atul Prakash" w:date="2009-02-16T00:39:00Z">
              <w:rPr/>
            </w:rPrChange>
          </w:rPr>
          <w:t xml:space="preserve">Research in ad-hoc networks has </w:t>
        </w:r>
      </w:ins>
      <w:ins w:id="89" w:author="Atul Prakash" w:date="2009-02-16T09:44:00Z">
        <w:r w:rsidR="00172D76">
          <w:rPr>
            <w:i/>
          </w:rPr>
          <w:t>usually</w:t>
        </w:r>
      </w:ins>
      <w:ins w:id="90" w:author="Atul Prakash" w:date="2009-02-15T21:18:00Z">
        <w:r w:rsidRPr="009754AC">
          <w:rPr>
            <w:i/>
            <w:rPrChange w:id="91" w:author="Atul Prakash" w:date="2009-02-16T00:39:00Z">
              <w:rPr/>
            </w:rPrChange>
          </w:rPr>
          <w:t xml:space="preserve"> focused on the problem of a group of nodes forming a </w:t>
        </w:r>
      </w:ins>
      <w:ins w:id="92" w:author="Atul Prakash" w:date="2009-02-15T21:20:00Z">
        <w:r w:rsidRPr="009754AC">
          <w:rPr>
            <w:i/>
            <w:rPrChange w:id="93" w:author="Atul Prakash" w:date="2009-02-16T00:39:00Z">
              <w:rPr/>
            </w:rPrChange>
          </w:rPr>
          <w:t>reconfigurable</w:t>
        </w:r>
      </w:ins>
      <w:ins w:id="94" w:author="Atul Prakash" w:date="2009-02-15T21:19:00Z">
        <w:r w:rsidRPr="009754AC">
          <w:rPr>
            <w:i/>
            <w:rPrChange w:id="95" w:author="Atul Prakash" w:date="2009-02-16T00:39:00Z">
              <w:rPr/>
            </w:rPrChange>
          </w:rPr>
          <w:t xml:space="preserve"> </w:t>
        </w:r>
      </w:ins>
      <w:ins w:id="96" w:author="Atul Prakash" w:date="2009-02-15T21:18:00Z">
        <w:r w:rsidRPr="009754AC">
          <w:rPr>
            <w:i/>
            <w:rPrChange w:id="97" w:author="Atul Prakash" w:date="2009-02-16T00:39:00Z">
              <w:rPr/>
            </w:rPrChange>
          </w:rPr>
          <w:t>network</w:t>
        </w:r>
      </w:ins>
      <w:ins w:id="98" w:author="Atul Prakash" w:date="2009-02-15T21:21:00Z">
        <w:r w:rsidRPr="009754AC">
          <w:rPr>
            <w:i/>
            <w:rPrChange w:id="99" w:author="Atul Prakash" w:date="2009-02-16T00:39:00Z">
              <w:rPr/>
            </w:rPrChange>
          </w:rPr>
          <w:t xml:space="preserve">, as may be the case in military </w:t>
        </w:r>
      </w:ins>
      <w:ins w:id="100" w:author="Atul Prakash" w:date="2009-02-15T23:56:00Z">
        <w:r w:rsidRPr="009754AC">
          <w:rPr>
            <w:i/>
            <w:rPrChange w:id="101" w:author="Atul Prakash" w:date="2009-02-16T00:39:00Z">
              <w:rPr/>
            </w:rPrChange>
          </w:rPr>
          <w:t>settings or</w:t>
        </w:r>
      </w:ins>
      <w:ins w:id="102" w:author="Atul Prakash" w:date="2009-02-15T21:22:00Z">
        <w:r w:rsidRPr="009754AC">
          <w:rPr>
            <w:i/>
            <w:rPrChange w:id="103" w:author="Atul Prakash" w:date="2009-02-16T00:39:00Z">
              <w:rPr/>
            </w:rPrChange>
          </w:rPr>
          <w:t xml:space="preserve"> disaster-response scenarios when networks quickly need to be set up with available </w:t>
        </w:r>
      </w:ins>
      <w:ins w:id="104" w:author="Atul Prakash" w:date="2009-02-15T21:23:00Z">
        <w:r w:rsidRPr="009754AC">
          <w:rPr>
            <w:i/>
            <w:rPrChange w:id="105" w:author="Atul Prakash" w:date="2009-02-16T00:39:00Z">
              <w:rPr/>
            </w:rPrChange>
          </w:rPr>
          <w:t xml:space="preserve">computing </w:t>
        </w:r>
      </w:ins>
      <w:ins w:id="106" w:author="Atul Prakash" w:date="2009-02-15T21:22:00Z">
        <w:r w:rsidRPr="009754AC">
          <w:rPr>
            <w:i/>
            <w:rPrChange w:id="107" w:author="Atul Prakash" w:date="2009-02-16T00:39:00Z">
              <w:rPr/>
            </w:rPrChange>
          </w:rPr>
          <w:t xml:space="preserve">nodes. </w:t>
        </w:r>
      </w:ins>
      <w:ins w:id="108" w:author="Atul Prakash" w:date="2009-02-15T21:23:00Z">
        <w:r w:rsidRPr="009754AC">
          <w:rPr>
            <w:i/>
            <w:rPrChange w:id="109" w:author="Atul Prakash" w:date="2009-02-16T00:39:00Z">
              <w:rPr/>
            </w:rPrChange>
          </w:rPr>
          <w:t xml:space="preserve">In this paper, we examine the needs for a different scenario where you have a </w:t>
        </w:r>
      </w:ins>
      <w:ins w:id="110" w:author="Atul Prakash" w:date="2009-02-15T21:28:00Z">
        <w:r w:rsidR="00214D51">
          <w:rPr>
            <w:i/>
          </w:rPr>
          <w:t>multi</w:t>
        </w:r>
        <w:r w:rsidRPr="009754AC">
          <w:rPr>
            <w:i/>
            <w:rPrChange w:id="111" w:author="Atul Prakash" w:date="2009-02-16T00:39:00Z">
              <w:rPr/>
            </w:rPrChange>
          </w:rPr>
          <w:t>-tier</w:t>
        </w:r>
      </w:ins>
      <w:ins w:id="112" w:author="Atul Prakash" w:date="2009-02-16T09:44:00Z">
        <w:r w:rsidR="00172D76">
          <w:rPr>
            <w:i/>
          </w:rPr>
          <w:t xml:space="preserve"> communication</w:t>
        </w:r>
      </w:ins>
      <w:ins w:id="113" w:author="Atul Prakash" w:date="2009-02-15T21:28:00Z">
        <w:r w:rsidRPr="009754AC">
          <w:rPr>
            <w:i/>
            <w:rPrChange w:id="114" w:author="Atul Prakash" w:date="2009-02-16T00:39:00Z">
              <w:rPr/>
            </w:rPrChange>
          </w:rPr>
          <w:t xml:space="preserve"> architecture consisting of (1) a </w:t>
        </w:r>
      </w:ins>
      <w:ins w:id="115" w:author="Atul Prakash" w:date="2009-02-15T21:23:00Z">
        <w:r w:rsidRPr="009754AC">
          <w:rPr>
            <w:i/>
            <w:rPrChange w:id="116" w:author="Atul Prakash" w:date="2009-02-16T00:39:00Z">
              <w:rPr/>
            </w:rPrChange>
          </w:rPr>
          <w:t xml:space="preserve">combination of </w:t>
        </w:r>
      </w:ins>
      <w:ins w:id="117" w:author="Atul Prakash" w:date="2009-02-15T21:31:00Z">
        <w:r w:rsidRPr="009754AC">
          <w:rPr>
            <w:i/>
            <w:rPrChange w:id="118" w:author="Atul Prakash" w:date="2009-02-16T00:39:00Z">
              <w:rPr/>
            </w:rPrChange>
          </w:rPr>
          <w:t xml:space="preserve">low-power and resource-constrained </w:t>
        </w:r>
      </w:ins>
      <w:ins w:id="119" w:author="Atul Prakash" w:date="2009-02-15T21:23:00Z">
        <w:r w:rsidRPr="009754AC">
          <w:rPr>
            <w:i/>
            <w:rPrChange w:id="120" w:author="Atul Prakash" w:date="2009-02-16T00:39:00Z">
              <w:rPr/>
            </w:rPrChange>
          </w:rPr>
          <w:t>sensor nodes</w:t>
        </w:r>
      </w:ins>
      <w:ins w:id="121" w:author="Atul Prakash" w:date="2009-02-15T21:24:00Z">
        <w:r w:rsidRPr="009754AC">
          <w:rPr>
            <w:i/>
            <w:rPrChange w:id="122" w:author="Atul Prakash" w:date="2009-02-16T00:39:00Z">
              <w:rPr/>
            </w:rPrChange>
          </w:rPr>
          <w:t xml:space="preserve"> that monitor and collect data</w:t>
        </w:r>
      </w:ins>
      <w:ins w:id="123" w:author="Atul Prakash" w:date="2009-02-15T21:23:00Z">
        <w:r w:rsidRPr="009754AC">
          <w:rPr>
            <w:i/>
            <w:rPrChange w:id="124" w:author="Atul Prakash" w:date="2009-02-16T00:39:00Z">
              <w:rPr/>
            </w:rPrChange>
          </w:rPr>
          <w:t xml:space="preserve"> on objects of interest; (2) </w:t>
        </w:r>
      </w:ins>
      <w:ins w:id="125" w:author="Atul Prakash" w:date="2009-02-15T21:29:00Z">
        <w:r w:rsidRPr="009754AC">
          <w:rPr>
            <w:i/>
            <w:rPrChange w:id="126" w:author="Atul Prakash" w:date="2009-02-16T00:39:00Z">
              <w:rPr/>
            </w:rPrChange>
          </w:rPr>
          <w:t xml:space="preserve">mobile data collection nodes that are assumed to be </w:t>
        </w:r>
      </w:ins>
      <w:ins w:id="127" w:author="Atul Prakash" w:date="2009-02-15T21:30:00Z">
        <w:r w:rsidRPr="009754AC">
          <w:rPr>
            <w:i/>
            <w:rPrChange w:id="128" w:author="Atul Prakash" w:date="2009-02-16T00:39:00Z">
              <w:rPr/>
            </w:rPrChange>
          </w:rPr>
          <w:t>onboard</w:t>
        </w:r>
      </w:ins>
      <w:ins w:id="129" w:author="Atul Prakash" w:date="2009-02-15T21:29:00Z">
        <w:r w:rsidRPr="009754AC">
          <w:rPr>
            <w:i/>
            <w:rPrChange w:id="130" w:author="Atul Prakash" w:date="2009-02-16T00:39:00Z">
              <w:rPr/>
            </w:rPrChange>
          </w:rPr>
          <w:t xml:space="preserve"> vehicle</w:t>
        </w:r>
      </w:ins>
      <w:ins w:id="131" w:author="Atul Prakash" w:date="2009-02-15T21:31:00Z">
        <w:r w:rsidRPr="009754AC">
          <w:rPr>
            <w:i/>
            <w:rPrChange w:id="132" w:author="Atul Prakash" w:date="2009-02-16T00:39:00Z">
              <w:rPr/>
            </w:rPrChange>
          </w:rPr>
          <w:t xml:space="preserve">s with </w:t>
        </w:r>
      </w:ins>
      <w:ins w:id="133" w:author="Atul Prakash" w:date="2009-02-15T21:32:00Z">
        <w:r w:rsidRPr="009754AC">
          <w:rPr>
            <w:i/>
            <w:rPrChange w:id="134" w:author="Atul Prakash" w:date="2009-02-16T00:39:00Z">
              <w:rPr/>
            </w:rPrChange>
          </w:rPr>
          <w:t>few</w:t>
        </w:r>
      </w:ins>
      <w:ins w:id="135" w:author="Atul Prakash" w:date="2009-02-15T21:31:00Z">
        <w:r w:rsidRPr="009754AC">
          <w:rPr>
            <w:i/>
            <w:rPrChange w:id="136" w:author="Atul Prakash" w:date="2009-02-16T00:39:00Z">
              <w:rPr/>
            </w:rPrChange>
          </w:rPr>
          <w:t xml:space="preserve"> resource constraints</w:t>
        </w:r>
      </w:ins>
      <w:ins w:id="137" w:author="Atul Prakash" w:date="2009-02-15T21:32:00Z">
        <w:r w:rsidRPr="009754AC">
          <w:rPr>
            <w:i/>
            <w:rPrChange w:id="138" w:author="Atul Prakash" w:date="2009-02-16T00:39:00Z">
              <w:rPr/>
            </w:rPrChange>
          </w:rPr>
          <w:t xml:space="preserve"> but potentially poor connectivity to the Internet</w:t>
        </w:r>
      </w:ins>
      <w:ins w:id="139" w:author="Atul Prakash" w:date="2009-02-15T21:29:00Z">
        <w:r w:rsidRPr="009754AC">
          <w:rPr>
            <w:i/>
            <w:rPrChange w:id="140" w:author="Atul Prakash" w:date="2009-02-16T00:39:00Z">
              <w:rPr/>
            </w:rPrChange>
          </w:rPr>
          <w:t xml:space="preserve">; and (3) backend infrastructure, with </w:t>
        </w:r>
      </w:ins>
      <w:ins w:id="141" w:author="Atul Prakash" w:date="2009-02-15T21:33:00Z">
        <w:r w:rsidRPr="009754AC">
          <w:rPr>
            <w:i/>
            <w:rPrChange w:id="142" w:author="Atul Prakash" w:date="2009-02-16T00:39:00Z">
              <w:rPr/>
            </w:rPrChange>
          </w:rPr>
          <w:t>full Internet connectivity and reliability.</w:t>
        </w:r>
      </w:ins>
      <w:ins w:id="143" w:author="Atul Prakash" w:date="2009-02-15T23:54:00Z">
        <w:r w:rsidRPr="009754AC">
          <w:rPr>
            <w:i/>
            <w:rPrChange w:id="144" w:author="Atul Prakash" w:date="2009-02-16T00:39:00Z">
              <w:rPr/>
            </w:rPrChange>
          </w:rPr>
          <w:t xml:space="preserve"> We discuss some of the research challenges in designing this multi-tier architecture for dependable data collection in </w:t>
        </w:r>
      </w:ins>
      <w:ins w:id="145" w:author="Atul Prakash" w:date="2009-02-15T23:55:00Z">
        <w:r w:rsidRPr="009754AC">
          <w:rPr>
            <w:i/>
            <w:rPrChange w:id="146" w:author="Atul Prakash" w:date="2009-02-16T00:39:00Z">
              <w:rPr/>
            </w:rPrChange>
          </w:rPr>
          <w:t>poor-connectivity scenarios.</w:t>
        </w:r>
      </w:ins>
    </w:p>
    <w:p w:rsidR="00000000" w:rsidRDefault="00041190">
      <w:pPr>
        <w:pStyle w:val="Heading1"/>
        <w:numPr>
          <w:ins w:id="147" w:author="Atul Prakash" w:date="2009-02-15T21:33:00Z"/>
        </w:numPr>
        <w:spacing w:before="240"/>
        <w:rPr>
          <w:ins w:id="148" w:author="Atul Prakash" w:date="2009-02-15T23:53:00Z"/>
        </w:rPr>
        <w:pPrChange w:id="149" w:author="Atul Prakash" w:date="2009-02-15T23:59:00Z">
          <w:pPr>
            <w:spacing w:line="260" w:lineRule="exact"/>
            <w:jc w:val="both"/>
          </w:pPr>
        </w:pPrChange>
      </w:pPr>
      <w:ins w:id="150" w:author="Atul Prakash" w:date="2009-02-15T23:53:00Z">
        <w:r>
          <w:t>Introduction</w:t>
        </w:r>
      </w:ins>
    </w:p>
    <w:p w:rsidR="008C11CF" w:rsidRDefault="008C11CF" w:rsidP="00704D96">
      <w:pPr>
        <w:numPr>
          <w:ins w:id="151" w:author="Atul Prakash" w:date="2009-02-15T23:53:00Z"/>
        </w:numPr>
        <w:spacing w:line="260" w:lineRule="exact"/>
        <w:jc w:val="both"/>
        <w:rPr>
          <w:ins w:id="152" w:author="Atul Prakash" w:date="2009-02-15T23:05:00Z"/>
        </w:rPr>
      </w:pPr>
      <w:ins w:id="153" w:author="Atul Prakash" w:date="2009-02-15T22:06:00Z">
        <w:r>
          <w:t xml:space="preserve">We are exploring the </w:t>
        </w:r>
      </w:ins>
      <w:ins w:id="154" w:author="Atul Prakash" w:date="2009-02-15T23:56:00Z">
        <w:r w:rsidR="00041190">
          <w:t>design of</w:t>
        </w:r>
      </w:ins>
      <w:ins w:id="155" w:author="Atul Prakash" w:date="2009-02-15T22:06:00Z">
        <w:r w:rsidR="002550BB">
          <w:t xml:space="preserve"> </w:t>
        </w:r>
      </w:ins>
      <w:ins w:id="156" w:author="Atul Prakash" w:date="2009-02-15T23:56:00Z">
        <w:r w:rsidR="002550BB">
          <w:t>a multi-tier</w:t>
        </w:r>
      </w:ins>
      <w:ins w:id="157" w:author="Atul Prakash" w:date="2009-02-15T22:05:00Z">
        <w:r>
          <w:t xml:space="preserve"> </w:t>
        </w:r>
      </w:ins>
      <w:ins w:id="158" w:author="Atul Prakash" w:date="2009-02-15T23:56:00Z">
        <w:r w:rsidR="00041190">
          <w:t xml:space="preserve">communication </w:t>
        </w:r>
      </w:ins>
      <w:ins w:id="159" w:author="Atul Prakash" w:date="2009-02-15T22:05:00Z">
        <w:r>
          <w:t>architecture</w:t>
        </w:r>
      </w:ins>
      <w:ins w:id="160" w:author="Atul Prakash" w:date="2009-02-15T23:56:00Z">
        <w:r w:rsidR="002550BB">
          <w:t xml:space="preserve"> system</w:t>
        </w:r>
      </w:ins>
      <w:ins w:id="161" w:author="Atul Prakash" w:date="2009-02-15T22:05:00Z">
        <w:r>
          <w:t xml:space="preserve"> in </w:t>
        </w:r>
      </w:ins>
      <w:ins w:id="162" w:author="Atul Prakash" w:date="2009-02-15T22:06:00Z">
        <w:r>
          <w:t xml:space="preserve">a new </w:t>
        </w:r>
      </w:ins>
      <w:ins w:id="163" w:author="Atul Prakash" w:date="2009-02-15T23:57:00Z">
        <w:r w:rsidR="002550BB">
          <w:t xml:space="preserve">sensor network </w:t>
        </w:r>
      </w:ins>
      <w:ins w:id="164" w:author="Atul Prakash" w:date="2009-02-15T22:06:00Z">
        <w:r>
          <w:t xml:space="preserve">project on </w:t>
        </w:r>
      </w:ins>
      <w:ins w:id="165" w:author="Atul Prakash" w:date="2009-02-15T22:05:00Z">
        <w:r>
          <w:t>monitoring the health of</w:t>
        </w:r>
      </w:ins>
      <w:ins w:id="166" w:author="Atul Prakash" w:date="2009-02-15T22:06:00Z">
        <w:r>
          <w:t xml:space="preserve"> physical</w:t>
        </w:r>
      </w:ins>
      <w:ins w:id="167" w:author="Atul Prakash" w:date="2009-02-15T22:05:00Z">
        <w:r>
          <w:t xml:space="preserve"> infrastructure </w:t>
        </w:r>
      </w:ins>
      <w:ins w:id="168" w:author="Atul Prakash" w:date="2009-02-15T22:06:00Z">
        <w:r>
          <w:t>systems</w:t>
        </w:r>
      </w:ins>
      <w:ins w:id="169" w:author="Atul Prakash" w:date="2009-02-15T22:07:00Z">
        <w:r>
          <w:t>, such as highways and bridges</w:t>
        </w:r>
      </w:ins>
      <w:ins w:id="170" w:author="Atul Prakash" w:date="2009-02-15T22:06:00Z">
        <w:r>
          <w:t>.</w:t>
        </w:r>
      </w:ins>
      <w:ins w:id="171" w:author="Atul Prakash" w:date="2009-02-15T22:07:00Z">
        <w:r>
          <w:t xml:space="preserve"> </w:t>
        </w:r>
      </w:ins>
      <w:ins w:id="172" w:author="Atul Prakash" w:date="2009-02-15T22:06:00Z">
        <w:r>
          <w:t xml:space="preserve">Collapse of </w:t>
        </w:r>
      </w:ins>
      <w:ins w:id="173" w:author="Atul Prakash" w:date="2009-02-15T22:07:00Z">
        <w:r>
          <w:t>physical</w:t>
        </w:r>
      </w:ins>
      <w:ins w:id="174" w:author="Atul Prakash" w:date="2009-02-15T22:06:00Z">
        <w:r>
          <w:t xml:space="preserve"> infrastructures occurs more frequently than most people realize. For example, between 1989 and 2000, more than 130 bridges collapsed in the United States. The challenge is that traditional monitoring solutions, which rely on physical inspections, are very expensive to scale up. We believe that appropriately designed </w:t>
        </w:r>
      </w:ins>
      <w:ins w:id="175" w:author="Atul Prakash" w:date="2009-02-15T22:08:00Z">
        <w:r>
          <w:t>multi-tier ad hoc</w:t>
        </w:r>
      </w:ins>
      <w:ins w:id="176" w:author="Atul Prakash" w:date="2009-02-15T22:06:00Z">
        <w:r>
          <w:t xml:space="preserve"> networks</w:t>
        </w:r>
      </w:ins>
      <w:ins w:id="177" w:author="Atul Prakash" w:date="2009-02-15T23:57:00Z">
        <w:r w:rsidR="002550BB">
          <w:t>, consisting of sensor networks, mobile data collection nodes, and back-end infrastructure</w:t>
        </w:r>
      </w:ins>
      <w:ins w:id="178" w:author="Atul Prakash" w:date="2009-02-15T22:08:00Z">
        <w:r>
          <w:t xml:space="preserve"> may be a way forward.</w:t>
        </w:r>
      </w:ins>
      <w:ins w:id="179" w:author="Atul Prakash" w:date="2009-02-15T22:46:00Z">
        <w:r w:rsidR="00AD732D">
          <w:t xml:space="preserve"> Other applications of such an architecture could include data collection from </w:t>
        </w:r>
      </w:ins>
      <w:ins w:id="180" w:author="Atul Prakash" w:date="2009-02-15T22:47:00Z">
        <w:r w:rsidR="00AD732D">
          <w:t xml:space="preserve">remote </w:t>
        </w:r>
      </w:ins>
      <w:ins w:id="181" w:author="Atul Prakash" w:date="2009-02-15T22:46:00Z">
        <w:r w:rsidR="00AD732D">
          <w:t>sensors in countries with poor network connectivity.</w:t>
        </w:r>
      </w:ins>
    </w:p>
    <w:p w:rsidR="003344D5" w:rsidRDefault="003344D5" w:rsidP="00704D96">
      <w:pPr>
        <w:numPr>
          <w:ins w:id="182" w:author="Atul Prakash" w:date="2009-02-15T23:05:00Z"/>
        </w:numPr>
        <w:spacing w:line="260" w:lineRule="exact"/>
        <w:jc w:val="both"/>
        <w:rPr>
          <w:ins w:id="183" w:author="Atul Prakash" w:date="2009-02-15T22:08:00Z"/>
        </w:rPr>
      </w:pPr>
      <w:ins w:id="184" w:author="Atul Prakash" w:date="2009-02-15T23:06:00Z">
        <w:r>
          <w:t xml:space="preserve">Because physical infrastructure systems may be in remote locations, </w:t>
        </w:r>
      </w:ins>
      <w:ins w:id="185" w:author="Atul Prakash" w:date="2009-02-15T23:05:00Z">
        <w:r>
          <w:t xml:space="preserve">we assume that the sensor nodes are of limited range and may </w:t>
        </w:r>
      </w:ins>
      <w:ins w:id="186" w:author="Atul Prakash" w:date="2009-02-15T23:06:00Z">
        <w:r>
          <w:t>need to be power-efficient. The mobile data collection nodes are assumed to be relati</w:t>
        </w:r>
        <w:r w:rsidR="00172D76">
          <w:t xml:space="preserve">vely unconstrained, but </w:t>
        </w:r>
        <w:r>
          <w:t xml:space="preserve">may </w:t>
        </w:r>
      </w:ins>
      <w:ins w:id="187" w:author="Atul Prakash" w:date="2009-02-16T09:46:00Z">
        <w:r w:rsidR="00172D76">
          <w:t>not be connected</w:t>
        </w:r>
      </w:ins>
      <w:ins w:id="188" w:author="Atul Prakash" w:date="2009-02-15T23:06:00Z">
        <w:r>
          <w:t xml:space="preserve"> to the backend infrastructure</w:t>
        </w:r>
      </w:ins>
      <w:ins w:id="189" w:author="Atul Prakash" w:date="2009-02-16T09:46:00Z">
        <w:r w:rsidR="00172D76">
          <w:t xml:space="preserve"> while they are collecting data at remote locations</w:t>
        </w:r>
      </w:ins>
      <w:ins w:id="190" w:author="Atul Prakash" w:date="2009-02-15T23:06:00Z">
        <w:r>
          <w:t>.</w:t>
        </w:r>
      </w:ins>
      <w:ins w:id="191" w:author="Atul Prakash" w:date="2009-02-15T23:07:00Z">
        <w:r>
          <w:t xml:space="preserve"> The mobile data </w:t>
        </w:r>
      </w:ins>
      <w:ins w:id="192" w:author="Atul Prakash" w:date="2009-02-15T23:08:00Z">
        <w:r>
          <w:t xml:space="preserve">collection </w:t>
        </w:r>
      </w:ins>
      <w:ins w:id="193" w:author="Atul Prakash" w:date="2009-02-15T23:07:00Z">
        <w:r>
          <w:t>nodes serve to “route” data asynchronously between the infrastructure and the sensor nodes.</w:t>
        </w:r>
      </w:ins>
      <w:ins w:id="194" w:author="Atul Prakash" w:date="2009-02-15T23:06:00Z">
        <w:r>
          <w:t xml:space="preserve"> </w:t>
        </w:r>
      </w:ins>
    </w:p>
    <w:p w:rsidR="008C11CF" w:rsidRDefault="008C11CF" w:rsidP="00704D96">
      <w:pPr>
        <w:numPr>
          <w:ins w:id="195" w:author="Atul Prakash" w:date="2009-02-15T22:08:00Z"/>
        </w:numPr>
        <w:spacing w:line="260" w:lineRule="exact"/>
        <w:jc w:val="both"/>
        <w:rPr>
          <w:ins w:id="196" w:author="Atul Prakash" w:date="2009-02-15T22:08:00Z"/>
        </w:rPr>
      </w:pPr>
      <w:ins w:id="197" w:author="Atul Prakash" w:date="2009-02-15T22:06:00Z">
        <w:r>
          <w:t xml:space="preserve">In this paper, we </w:t>
        </w:r>
      </w:ins>
      <w:ins w:id="198" w:author="Atul Prakash" w:date="2009-02-15T22:08:00Z">
        <w:r>
          <w:t xml:space="preserve">first </w:t>
        </w:r>
      </w:ins>
      <w:ins w:id="199" w:author="Atul Prakash" w:date="2009-02-15T22:06:00Z">
        <w:r>
          <w:t xml:space="preserve">outline some of the </w:t>
        </w:r>
      </w:ins>
      <w:ins w:id="200" w:author="Atul Prakash" w:date="2009-02-15T22:49:00Z">
        <w:r w:rsidR="00AD732D">
          <w:t>requirements</w:t>
        </w:r>
      </w:ins>
      <w:ins w:id="201" w:author="Atul Prakash" w:date="2009-02-15T22:06:00Z">
        <w:r>
          <w:t xml:space="preserve"> of </w:t>
        </w:r>
      </w:ins>
      <w:ins w:id="202" w:author="Atul Prakash" w:date="2009-02-15T22:08:00Z">
        <w:r>
          <w:t>this multi-tier architecture from the perspective of communication requirements. Then, we point out some of the research challenges in utilizing these networks effectively.</w:t>
        </w:r>
      </w:ins>
    </w:p>
    <w:p w:rsidR="00000000" w:rsidRDefault="00AD732D">
      <w:pPr>
        <w:pStyle w:val="Heading1"/>
        <w:numPr>
          <w:ins w:id="203" w:author="Atul Prakash" w:date="2009-02-15T22:46:00Z"/>
        </w:numPr>
        <w:spacing w:before="240"/>
        <w:rPr>
          <w:ins w:id="204" w:author="Atul Prakash" w:date="2009-02-15T22:46:00Z"/>
        </w:rPr>
        <w:pPrChange w:id="205" w:author="Atul Prakash" w:date="2009-02-16T09:49:00Z">
          <w:pPr>
            <w:spacing w:line="260" w:lineRule="exact"/>
            <w:jc w:val="both"/>
          </w:pPr>
        </w:pPrChange>
      </w:pPr>
      <w:ins w:id="206" w:author="Atul Prakash" w:date="2009-02-15T22:49:00Z">
        <w:r>
          <w:t>Requirements</w:t>
        </w:r>
      </w:ins>
    </w:p>
    <w:p w:rsidR="00AD732D" w:rsidRPr="00AD732D" w:rsidRDefault="009754AC" w:rsidP="00AD732D">
      <w:pPr>
        <w:pStyle w:val="ListParagraph"/>
        <w:numPr>
          <w:ilvl w:val="0"/>
          <w:numId w:val="6"/>
          <w:ins w:id="207" w:author="Atul Prakash" w:date="2009-02-15T22:46:00Z"/>
        </w:numPr>
        <w:spacing w:line="260" w:lineRule="exact"/>
        <w:jc w:val="both"/>
        <w:rPr>
          <w:ins w:id="208" w:author="Atul Prakash" w:date="2009-02-15T22:48:00Z"/>
          <w:b/>
          <w:rPrChange w:id="209" w:author="Atul Prakash" w:date="2009-02-15T22:49:00Z">
            <w:rPr>
              <w:ins w:id="210" w:author="Atul Prakash" w:date="2009-02-15T22:48:00Z"/>
            </w:rPr>
          </w:rPrChange>
        </w:rPr>
      </w:pPr>
      <w:ins w:id="211" w:author="Atul Prakash" w:date="2009-02-15T22:47:00Z">
        <w:r w:rsidRPr="009754AC">
          <w:rPr>
            <w:b/>
            <w:rPrChange w:id="212" w:author="Atul Prakash" w:date="2009-02-15T22:48:00Z">
              <w:rPr/>
            </w:rPrChange>
          </w:rPr>
          <w:t xml:space="preserve">Opportunistic communication and data collection: </w:t>
        </w:r>
      </w:ins>
      <w:ins w:id="213" w:author="Atul Prakash" w:date="2009-02-15T22:48:00Z">
        <w:r w:rsidR="00AD732D">
          <w:t xml:space="preserve">The sensor network must be </w:t>
        </w:r>
      </w:ins>
      <w:ins w:id="214" w:author="Atul Prakash" w:date="2009-02-16T09:47:00Z">
        <w:r w:rsidR="00172D76">
          <w:t xml:space="preserve">self-configuring, form a network with passing mobile nodes opportunistically to </w:t>
        </w:r>
      </w:ins>
      <w:ins w:id="215" w:author="Atul Prakash" w:date="2009-02-15T22:48:00Z">
        <w:r w:rsidR="00AD732D">
          <w:t>get any lo</w:t>
        </w:r>
        <w:r w:rsidR="00172D76">
          <w:t>cally logged data out.</w:t>
        </w:r>
      </w:ins>
    </w:p>
    <w:p w:rsidR="00AD732D" w:rsidRPr="00AD732D" w:rsidRDefault="00AD732D" w:rsidP="00AD732D">
      <w:pPr>
        <w:pStyle w:val="ListParagraph"/>
        <w:numPr>
          <w:ilvl w:val="0"/>
          <w:numId w:val="6"/>
          <w:ins w:id="216" w:author="Atul Prakash" w:date="2009-02-15T22:49:00Z"/>
        </w:numPr>
        <w:spacing w:line="260" w:lineRule="exact"/>
        <w:jc w:val="both"/>
        <w:rPr>
          <w:ins w:id="217" w:author="Atul Prakash" w:date="2009-02-15T22:51:00Z"/>
          <w:b/>
          <w:rPrChange w:id="218" w:author="Atul Prakash" w:date="2009-02-15T22:52:00Z">
            <w:rPr>
              <w:ins w:id="219" w:author="Atul Prakash" w:date="2009-02-15T22:51:00Z"/>
            </w:rPr>
          </w:rPrChange>
        </w:rPr>
      </w:pPr>
      <w:ins w:id="220" w:author="Atul Prakash" w:date="2009-02-15T22:49:00Z">
        <w:r>
          <w:rPr>
            <w:b/>
          </w:rPr>
          <w:t>Cooperative data transfer:</w:t>
        </w:r>
      </w:ins>
      <w:ins w:id="221" w:author="Atul Prakash" w:date="2009-02-15T22:50:00Z">
        <w:r>
          <w:rPr>
            <w:b/>
          </w:rPr>
          <w:t xml:space="preserve"> </w:t>
        </w:r>
        <w:r>
          <w:t xml:space="preserve">The nodes in the sensor network may have to cooperate to transfer </w:t>
        </w:r>
      </w:ins>
      <w:ins w:id="222" w:author="Atul Prakash" w:date="2009-02-15T22:53:00Z">
        <w:r w:rsidR="009C25D6">
          <w:t xml:space="preserve">the logged </w:t>
        </w:r>
      </w:ins>
      <w:ins w:id="223" w:author="Atul Prakash" w:date="2009-02-15T22:50:00Z">
        <w:r>
          <w:t>data to a mobile node that is moving at high speed relative to the range of the network between the sensor nodes and the mobil</w:t>
        </w:r>
      </w:ins>
      <w:ins w:id="224" w:author="Atul Prakash" w:date="2009-02-15T22:51:00Z">
        <w:r>
          <w:t>e</w:t>
        </w:r>
      </w:ins>
      <w:ins w:id="225" w:author="Atul Prakash" w:date="2009-02-15T22:50:00Z">
        <w:r>
          <w:t xml:space="preserve"> node. For example, multiple sensors </w:t>
        </w:r>
      </w:ins>
      <w:ins w:id="226" w:author="Atul Prakash" w:date="2009-02-15T22:51:00Z">
        <w:r>
          <w:t xml:space="preserve">under a bridge </w:t>
        </w:r>
      </w:ins>
      <w:ins w:id="227" w:author="Atul Prakash" w:date="2009-02-15T22:50:00Z">
        <w:r>
          <w:t xml:space="preserve">may be involved in transferring the data </w:t>
        </w:r>
      </w:ins>
      <w:ins w:id="228" w:author="Atul Prakash" w:date="2009-02-15T22:51:00Z">
        <w:r>
          <w:t>reliably to a data collection van that is moving at 55 miles per hour on the bridge.</w:t>
        </w:r>
      </w:ins>
      <w:ins w:id="229" w:author="Atul Prakash" w:date="2009-02-16T09:48:00Z">
        <w:r w:rsidR="00172D76">
          <w:t xml:space="preserve"> Failures of some sensors</w:t>
        </w:r>
      </w:ins>
      <w:ins w:id="230" w:author="Atul Prakash" w:date="2009-02-16T09:49:00Z">
        <w:r w:rsidR="00172D76">
          <w:t xml:space="preserve"> or communication </w:t>
        </w:r>
      </w:ins>
      <w:ins w:id="231" w:author="Atul Prakash" w:date="2009-02-16T09:48:00Z">
        <w:r w:rsidR="00172D76">
          <w:t>must be handled.</w:t>
        </w:r>
      </w:ins>
    </w:p>
    <w:p w:rsidR="00AD732D" w:rsidRPr="003344D5" w:rsidRDefault="009C25D6" w:rsidP="00AD732D">
      <w:pPr>
        <w:pStyle w:val="ListParagraph"/>
        <w:numPr>
          <w:ilvl w:val="0"/>
          <w:numId w:val="6"/>
          <w:ins w:id="232" w:author="Atul Prakash" w:date="2009-02-15T22:52:00Z"/>
        </w:numPr>
        <w:spacing w:line="260" w:lineRule="exact"/>
        <w:jc w:val="both"/>
        <w:rPr>
          <w:ins w:id="233" w:author="Atul Prakash" w:date="2009-02-15T23:08:00Z"/>
          <w:b/>
          <w:rPrChange w:id="234" w:author="Atul Prakash" w:date="2009-02-15T23:08:00Z">
            <w:rPr>
              <w:ins w:id="235" w:author="Atul Prakash" w:date="2009-02-15T23:08:00Z"/>
            </w:rPr>
          </w:rPrChange>
        </w:rPr>
      </w:pPr>
      <w:ins w:id="236" w:author="Atul Prakash" w:date="2009-02-15T22:52:00Z">
        <w:r>
          <w:rPr>
            <w:b/>
          </w:rPr>
          <w:t xml:space="preserve">End-to-end dependability: </w:t>
        </w:r>
      </w:ins>
      <w:ins w:id="237" w:author="Atul Prakash" w:date="2009-02-15T22:53:00Z">
        <w:r>
          <w:t xml:space="preserve">The sensor nodes should attempt to keep the logged data on a best-effort basis till it is acknowledged by the backend infrastructure. Acknowledgements from the mobile data collection unit may not be sufficient since it is possible that </w:t>
        </w:r>
      </w:ins>
      <w:ins w:id="238" w:author="Atul Prakash" w:date="2009-02-15T22:54:00Z">
        <w:r>
          <w:t>it may fail to get the data to the backend infrastructure.</w:t>
        </w:r>
      </w:ins>
    </w:p>
    <w:p w:rsidR="00FF06A8" w:rsidRDefault="00FF06A8" w:rsidP="00704D96">
      <w:pPr>
        <w:numPr>
          <w:ins w:id="239" w:author="Atul Prakash" w:date="2009-02-15T23:11:00Z"/>
        </w:numPr>
        <w:spacing w:line="260" w:lineRule="exact"/>
        <w:jc w:val="both"/>
        <w:rPr>
          <w:ins w:id="240" w:author="Atul Prakash" w:date="2009-02-15T23:11:00Z"/>
        </w:rPr>
      </w:pPr>
      <w:ins w:id="241" w:author="Atul Prakash" w:date="2009-02-15T21:26:00Z">
        <w:r>
          <w:t xml:space="preserve">We assume that sensors themselves may be low-power devices and </w:t>
        </w:r>
      </w:ins>
      <w:ins w:id="242" w:author="Atul Prakash" w:date="2009-02-15T21:27:00Z">
        <w:r>
          <w:t xml:space="preserve">must make efficient use of their memory and CPU. The mobile data collection nodes, on the other hand, </w:t>
        </w:r>
      </w:ins>
      <w:ins w:id="243" w:author="Atul Prakash" w:date="2009-02-15T21:28:00Z">
        <w:r>
          <w:t xml:space="preserve">may have </w:t>
        </w:r>
        <w:r w:rsidR="00082212">
          <w:t>sufficient power (e.g., provided by a vehicle). But, they may not have connectivity with the backend infrastructure.</w:t>
        </w:r>
      </w:ins>
      <w:ins w:id="244" w:author="Atul Prakash" w:date="2009-02-15T21:27:00Z">
        <w:r>
          <w:t xml:space="preserve"> </w:t>
        </w:r>
      </w:ins>
      <w:ins w:id="245" w:author="Atul Prakash" w:date="2009-02-15T21:26:00Z">
        <w:r>
          <w:t xml:space="preserve"> </w:t>
        </w:r>
      </w:ins>
    </w:p>
    <w:p w:rsidR="00000000" w:rsidRDefault="002550BB">
      <w:pPr>
        <w:pStyle w:val="Heading1"/>
        <w:numPr>
          <w:ins w:id="246" w:author="Atul Prakash" w:date="2009-02-15T23:19:00Z"/>
        </w:numPr>
        <w:spacing w:before="240"/>
        <w:rPr>
          <w:ins w:id="247" w:author="Atul Prakash" w:date="2009-02-16T00:01:00Z"/>
        </w:rPr>
        <w:pPrChange w:id="248" w:author="Atul Prakash" w:date="2009-02-16T10:03:00Z">
          <w:pPr>
            <w:spacing w:line="260" w:lineRule="exact"/>
            <w:jc w:val="both"/>
          </w:pPr>
        </w:pPrChange>
      </w:pPr>
      <w:ins w:id="249" w:author="Atul Prakash" w:date="2009-02-16T00:00:00Z">
        <w:r>
          <w:t>Research Challenges</w:t>
        </w:r>
      </w:ins>
    </w:p>
    <w:p w:rsidR="004665AC" w:rsidRDefault="00172D76" w:rsidP="004665AC">
      <w:pPr>
        <w:numPr>
          <w:ins w:id="250" w:author="Atul Prakash" w:date="2009-02-16T00:02:00Z"/>
        </w:numPr>
        <w:spacing w:line="260" w:lineRule="exact"/>
        <w:jc w:val="both"/>
        <w:rPr>
          <w:ins w:id="251" w:author="Atul Prakash" w:date="2009-02-15T23:22:00Z"/>
        </w:rPr>
      </w:pPr>
      <w:ins w:id="252" w:author="Atul Prakash" w:date="2009-02-16T09:52:00Z">
        <w:r>
          <w:t>Domain experts tell us that in</w:t>
        </w:r>
      </w:ins>
      <w:ins w:id="253" w:author="Atul Prakash" w:date="2009-02-15T23:19:00Z">
        <w:r w:rsidR="004665AC">
          <w:t xml:space="preserve"> the case of physical infrastructure</w:t>
        </w:r>
      </w:ins>
      <w:ins w:id="254" w:author="Atul Prakash" w:date="2009-02-15T23:20:00Z">
        <w:r w:rsidR="004665AC">
          <w:t>s</w:t>
        </w:r>
      </w:ins>
      <w:ins w:id="255" w:author="Atul Prakash" w:date="2009-02-15T23:19:00Z">
        <w:r w:rsidR="004665AC">
          <w:t>, high nodal densities of sensor nodes may be necessary for reliable damage detection</w:t>
        </w:r>
      </w:ins>
      <w:ins w:id="256" w:author="Atul Prakash" w:date="2009-02-15T23:20:00Z">
        <w:r w:rsidR="004665AC">
          <w:t>. This will</w:t>
        </w:r>
      </w:ins>
      <w:ins w:id="257" w:author="Atul Prakash" w:date="2009-02-15T23:19:00Z">
        <w:r w:rsidR="004665AC" w:rsidRPr="0010485A">
          <w:t xml:space="preserve"> require </w:t>
        </w:r>
        <w:r w:rsidR="004665AC">
          <w:t xml:space="preserve">significant amounts of </w:t>
        </w:r>
        <w:r w:rsidR="004665AC" w:rsidRPr="0010485A">
          <w:t>data from</w:t>
        </w:r>
        <w:r w:rsidR="004665AC">
          <w:t xml:space="preserve"> infrastructure elements </w:t>
        </w:r>
        <w:r w:rsidR="004665AC" w:rsidRPr="0010485A">
          <w:t xml:space="preserve">to be </w:t>
        </w:r>
        <w:r w:rsidR="004665AC">
          <w:t>transmitted</w:t>
        </w:r>
        <w:r w:rsidR="004665AC" w:rsidRPr="0010485A">
          <w:t xml:space="preserve"> to the </w:t>
        </w:r>
        <w:r w:rsidR="004665AC">
          <w:t xml:space="preserve">locally deployed or </w:t>
        </w:r>
      </w:ins>
      <w:ins w:id="258" w:author="Atul Prakash" w:date="2009-02-16T09:52:00Z">
        <w:r>
          <w:t>back-end</w:t>
        </w:r>
      </w:ins>
      <w:ins w:id="259" w:author="Atul Prakash" w:date="2009-02-15T23:19:00Z">
        <w:r w:rsidR="004665AC">
          <w:t xml:space="preserve"> </w:t>
        </w:r>
        <w:r w:rsidR="004665AC" w:rsidRPr="0010485A">
          <w:t>data servers</w:t>
        </w:r>
        <w:r>
          <w:t>.</w:t>
        </w:r>
        <w:r w:rsidR="004665AC" w:rsidRPr="0010485A">
          <w:t xml:space="preserve"> In some </w:t>
        </w:r>
      </w:ins>
      <w:ins w:id="260" w:author="Atul Prakash" w:date="2009-02-15T23:21:00Z">
        <w:r w:rsidR="004665AC">
          <w:t>deployments</w:t>
        </w:r>
      </w:ins>
      <w:ins w:id="261" w:author="Atul Prakash" w:date="2009-02-15T23:19:00Z">
        <w:r w:rsidR="004665AC" w:rsidRPr="0010485A">
          <w:t xml:space="preserve">, </w:t>
        </w:r>
      </w:ins>
      <w:ins w:id="262" w:author="Atul Prakash" w:date="2009-02-15T23:21:00Z">
        <w:r w:rsidR="004665AC">
          <w:t>using</w:t>
        </w:r>
      </w:ins>
      <w:ins w:id="263" w:author="Atul Prakash" w:date="2009-02-15T23:19:00Z">
        <w:r w:rsidR="004665AC">
          <w:t xml:space="preserve"> </w:t>
        </w:r>
      </w:ins>
      <w:ins w:id="264" w:author="Atul Prakash" w:date="2009-02-15T23:20:00Z">
        <w:r w:rsidR="004665AC">
          <w:t xml:space="preserve">powered sensor </w:t>
        </w:r>
      </w:ins>
      <w:ins w:id="265" w:author="Atul Prakash" w:date="2009-02-15T23:21:00Z">
        <w:r w:rsidR="004665AC">
          <w:t>nodes</w:t>
        </w:r>
      </w:ins>
      <w:ins w:id="266" w:author="Atul Prakash" w:date="2009-02-15T23:20:00Z">
        <w:r w:rsidR="004665AC">
          <w:t xml:space="preserve"> </w:t>
        </w:r>
      </w:ins>
      <w:ins w:id="267" w:author="Atul Prakash" w:date="2009-02-15T23:21:00Z">
        <w:r w:rsidR="004665AC">
          <w:t>that also have wide-area connectivity (e.g., CDMA, Edge, or 3G) may</w:t>
        </w:r>
      </w:ins>
      <w:ins w:id="268" w:author="Atul Prakash" w:date="2009-02-16T09:52:00Z">
        <w:r>
          <w:t xml:space="preserve"> be an option. </w:t>
        </w:r>
      </w:ins>
      <w:ins w:id="269" w:author="Atul Prakash" w:date="2009-02-15T23:21:00Z">
        <w:r w:rsidR="004665AC">
          <w:t xml:space="preserve">In that case, some of the sensor nodes may be </w:t>
        </w:r>
      </w:ins>
      <w:ins w:id="270" w:author="Atul Prakash" w:date="2009-02-15T23:19:00Z">
        <w:r w:rsidR="004665AC" w:rsidRPr="0010485A">
          <w:t>gateway node</w:t>
        </w:r>
      </w:ins>
      <w:ins w:id="271" w:author="Atul Prakash" w:date="2009-02-15T23:22:00Z">
        <w:r w:rsidR="004665AC">
          <w:t>s</w:t>
        </w:r>
      </w:ins>
      <w:ins w:id="272" w:author="Atul Prakash" w:date="2009-02-15T23:19:00Z">
        <w:r w:rsidR="004665AC" w:rsidRPr="0010485A">
          <w:t xml:space="preserve"> </w:t>
        </w:r>
        <w:r w:rsidR="004665AC">
          <w:t>that aggregate</w:t>
        </w:r>
        <w:r w:rsidR="004665AC" w:rsidRPr="0010485A">
          <w:t xml:space="preserve"> data from the various low-powered sensors and then periodically </w:t>
        </w:r>
        <w:r w:rsidR="004665AC">
          <w:t>transmit</w:t>
        </w:r>
        <w:r w:rsidR="004665AC" w:rsidRPr="0010485A">
          <w:t xml:space="preserve"> it over a wired or wide-area (</w:t>
        </w:r>
        <w:r w:rsidR="004665AC" w:rsidRPr="0013119F">
          <w:rPr>
            <w:i/>
          </w:rPr>
          <w:t>e.g.</w:t>
        </w:r>
        <w:r w:rsidR="004665AC" w:rsidRPr="0010485A">
          <w:t xml:space="preserve"> CDMA, Edge, or 3G) network. </w:t>
        </w:r>
      </w:ins>
      <w:ins w:id="273" w:author="Atul Prakash" w:date="2009-02-15T23:23:00Z">
        <w:r w:rsidR="004665AC">
          <w:t xml:space="preserve">Option 1 in </w:t>
        </w:r>
      </w:ins>
      <w:ins w:id="274" w:author="Atul Prakash" w:date="2009-02-15T23:22:00Z">
        <w:r w:rsidR="004665AC">
          <w:t>Figure 1</w:t>
        </w:r>
      </w:ins>
      <w:ins w:id="275" w:author="Atul Prakash" w:date="2009-02-15T23:23:00Z">
        <w:r w:rsidR="004665AC">
          <w:t xml:space="preserve"> shows such a situation.</w:t>
        </w:r>
      </w:ins>
    </w:p>
    <w:p w:rsidR="004665AC" w:rsidRDefault="009754AC" w:rsidP="004665AC">
      <w:pPr>
        <w:numPr>
          <w:ins w:id="276" w:author="Atul Prakash" w:date="2009-02-15T23:22:00Z"/>
        </w:numPr>
        <w:spacing w:line="260" w:lineRule="exact"/>
        <w:jc w:val="both"/>
        <w:rPr>
          <w:ins w:id="277" w:author="Atul Prakash" w:date="2009-02-15T23:19:00Z"/>
        </w:rPr>
      </w:pPr>
      <w:ins w:id="278" w:author="Atul Prakash" w:date="2009-02-16T00:34:00Z">
        <w:r>
          <w:rPr>
            <w:noProof/>
            <w:lang w:eastAsia="en-US"/>
          </w:rPr>
          <w:pict>
            <v:shapetype id="_x0000_t202" coordsize="21600,21600" o:spt="202" path="m0,0l0,21600,21600,21600,21600,0xe">
              <v:stroke joinstyle="miter"/>
              <v:path gradientshapeok="t" o:connecttype="rect"/>
            </v:shapetype>
            <v:shape id="_x0000_s1035" type="#_x0000_t202" style="position:absolute;left:0;text-align:left;margin-left:0;margin-top:0;width:315.5pt;height:162pt;z-index:251663360;mso-wrap-edited:f;mso-position-horizontal:center;mso-position-horizontal-relative:margin;mso-position-vertical:bottom;mso-position-vertical-relative:margin" wrapcoords="0 0 21600 0 21600 21600 0 21600 0 0" filled="f" stroked="f">
              <v:fill o:detectmouseclick="t"/>
              <v:textbox style="mso-next-textbox:#_x0000_s1035" inset=",7.2pt,,7.2pt">
                <w:txbxContent>
                  <w:p w:rsidR="00172D76" w:rsidRDefault="00172D76" w:rsidP="007B4EEE">
                    <w:pPr>
                      <w:keepNext/>
                      <w:ind w:left="-180"/>
                      <w:jc w:val="right"/>
                    </w:pPr>
                    <w:r>
                      <w:rPr>
                        <w:noProof/>
                        <w:lang w:eastAsia="en-US"/>
                      </w:rPr>
                      <w:drawing>
                        <wp:inline distT="0" distB="0" distL="0" distR="0">
                          <wp:extent cx="3886200" cy="1447800"/>
                          <wp:effectExtent l="25400" t="0" r="0" b="0"/>
                          <wp:docPr id="24" name="O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 2"/>
                                  <pic:cNvPicPr>
                                    <a:picLocks noChangeArrowheads="1"/>
                                  </pic:cNvPicPr>
                                </pic:nvPicPr>
                                <pic:blipFill>
                                  <a:blip r:embed="rId6"/>
                                  <a:srcRect/>
                                  <a:stretch>
                                    <a:fillRect/>
                                  </a:stretch>
                                </pic:blipFill>
                                <pic:spPr bwMode="auto">
                                  <a:xfrm>
                                    <a:off x="0" y="0"/>
                                    <a:ext cx="3886200" cy="1447800"/>
                                  </a:xfrm>
                                  <a:prstGeom prst="rect">
                                    <a:avLst/>
                                  </a:prstGeom>
                                  <a:noFill/>
                                  <a:ln w="9525">
                                    <a:noFill/>
                                    <a:miter lim="800000"/>
                                    <a:headEnd/>
                                    <a:tailEnd/>
                                  </a:ln>
                                </pic:spPr>
                              </pic:pic>
                            </a:graphicData>
                          </a:graphic>
                        </wp:inline>
                      </w:drawing>
                    </w:r>
                  </w:p>
                  <w:p w:rsidR="00000000" w:rsidRDefault="009754AC">
                    <w:pPr>
                      <w:pStyle w:val="Caption"/>
                      <w:jc w:val="center"/>
                      <w:pPrChange w:id="279" w:author="Atul Prakash" w:date="2009-02-16T00:37:00Z">
                        <w:pPr>
                          <w:pStyle w:val="Caption"/>
                          <w:jc w:val="right"/>
                        </w:pPr>
                      </w:pPrChange>
                    </w:pPr>
                    <w:r w:rsidRPr="009754AC">
                      <w:rPr>
                        <w:rFonts w:ascii="Arial" w:hAnsi="Arial" w:cs="Arial"/>
                        <w:rPrChange w:id="280" w:author="Atul Prakash" w:date="2009-02-16T00:35:00Z">
                          <w:rPr>
                            <w:rFonts w:ascii="Arial" w:hAnsi="Arial" w:cs="Arial"/>
                            <w:color w:val="FF0000"/>
                          </w:rPr>
                        </w:rPrChange>
                      </w:rPr>
                      <w:t xml:space="preserve">Figure </w:t>
                    </w:r>
                    <w:ins w:id="281" w:author="Atul Prakash" w:date="2009-02-16T00:35:00Z">
                      <w:r w:rsidRPr="009754AC">
                        <w:rPr>
                          <w:rFonts w:ascii="Arial" w:hAnsi="Arial" w:cs="Arial"/>
                          <w:rPrChange w:id="282" w:author="Atul Prakash" w:date="2009-02-16T00:35:00Z">
                            <w:rPr>
                              <w:rFonts w:ascii="Arial" w:hAnsi="Arial" w:cs="Arial"/>
                              <w:b w:val="0"/>
                              <w:color w:val="FF0000"/>
                            </w:rPr>
                          </w:rPrChange>
                        </w:rPr>
                        <w:t>1:</w:t>
                      </w:r>
                    </w:ins>
                    <w:del w:id="283" w:author="Atul Prakash" w:date="2009-02-16T00:35:00Z">
                      <w:r w:rsidRPr="009754AC">
                        <w:rPr>
                          <w:rFonts w:ascii="Arial" w:hAnsi="Arial" w:cs="Arial"/>
                          <w:rPrChange w:id="284" w:author="Atul Prakash" w:date="2009-02-16T00:35:00Z">
                            <w:rPr>
                              <w:rFonts w:ascii="Arial" w:hAnsi="Arial" w:cs="Arial"/>
                              <w:color w:val="FF0000"/>
                            </w:rPr>
                          </w:rPrChange>
                        </w:rPr>
                        <w:delText>X.</w:delText>
                      </w:r>
                    </w:del>
                    <w:r w:rsidR="00172D76">
                      <w:rPr>
                        <w:rFonts w:ascii="Arial" w:hAnsi="Arial" w:cs="Arial"/>
                        <w:b w:val="0"/>
                      </w:rPr>
                      <w:t xml:space="preserve"> </w:t>
                    </w:r>
                    <w:del w:id="285" w:author="Atul Prakash" w:date="2009-02-16T00:37:00Z">
                      <w:r w:rsidR="00172D76" w:rsidDel="007B4EEE">
                        <w:rPr>
                          <w:rFonts w:ascii="Arial" w:hAnsi="Arial" w:cs="Arial"/>
                          <w:b w:val="0"/>
                        </w:rPr>
                        <w:delText xml:space="preserve"> </w:delText>
                      </w:r>
                    </w:del>
                    <w:r w:rsidR="00172D76">
                      <w:rPr>
                        <w:rFonts w:ascii="Arial" w:hAnsi="Arial" w:cs="Arial"/>
                        <w:b w:val="0"/>
                      </w:rPr>
                      <w:t>Connectivity between sensor networks and servers</w:t>
                    </w:r>
                  </w:p>
                  <w:p w:rsidR="00172D76" w:rsidRDefault="00172D76" w:rsidP="007B4EEE">
                    <w:pPr>
                      <w:jc w:val="right"/>
                    </w:pPr>
                  </w:p>
                </w:txbxContent>
              </v:textbox>
              <w10:wrap type="topAndBottom" anchorx="margin" anchory="margin"/>
            </v:shape>
          </w:pict>
        </w:r>
      </w:ins>
      <w:ins w:id="286" w:author="Atul Prakash" w:date="2009-02-15T23:22:00Z">
        <w:r w:rsidR="004665AC">
          <w:t>However</w:t>
        </w:r>
      </w:ins>
      <w:ins w:id="287" w:author="Atul Prakash" w:date="2009-02-15T23:19:00Z">
        <w:r w:rsidR="00E51374">
          <w:t>, in other cases, the monitored infrastructure</w:t>
        </w:r>
      </w:ins>
      <w:ins w:id="288" w:author="Atul Prakash" w:date="2009-02-15T23:25:00Z">
        <w:r w:rsidR="00E51374">
          <w:t xml:space="preserve"> (a bridge in our example)</w:t>
        </w:r>
      </w:ins>
      <w:ins w:id="289" w:author="Atul Prakash" w:date="2009-02-15T23:19:00Z">
        <w:r w:rsidR="00E51374">
          <w:t xml:space="preserve"> </w:t>
        </w:r>
        <w:r w:rsidR="004665AC" w:rsidRPr="0010485A">
          <w:t>may be at a remote location</w:t>
        </w:r>
        <w:r w:rsidR="00172D76">
          <w:t>;</w:t>
        </w:r>
        <w:r w:rsidR="004665AC">
          <w:t xml:space="preserve"> p</w:t>
        </w:r>
        <w:r w:rsidR="004665AC" w:rsidRPr="0010485A">
          <w:t xml:space="preserve">roviding network connectivity </w:t>
        </w:r>
        <w:r w:rsidR="004665AC">
          <w:t xml:space="preserve">for such </w:t>
        </w:r>
      </w:ins>
      <w:ins w:id="290" w:author="Atul Prakash" w:date="2009-02-15T23:24:00Z">
        <w:r w:rsidR="00E51374">
          <w:t>a bridge</w:t>
        </w:r>
      </w:ins>
      <w:ins w:id="291" w:author="Atul Prakash" w:date="2009-02-15T23:19:00Z">
        <w:r w:rsidR="004665AC">
          <w:t xml:space="preserve"> </w:t>
        </w:r>
        <w:r w:rsidR="004665AC" w:rsidRPr="0010485A">
          <w:t>require</w:t>
        </w:r>
        <w:r w:rsidR="004665AC">
          <w:t>s</w:t>
        </w:r>
        <w:r w:rsidR="004665AC" w:rsidRPr="0010485A">
          <w:t xml:space="preserve"> </w:t>
        </w:r>
        <w:r w:rsidR="004665AC">
          <w:t xml:space="preserve">the </w:t>
        </w:r>
        <w:r w:rsidR="004665AC" w:rsidRPr="0010485A">
          <w:t xml:space="preserve">laying </w:t>
        </w:r>
        <w:r w:rsidR="004665AC">
          <w:t xml:space="preserve">of </w:t>
        </w:r>
        <w:r w:rsidR="004665AC" w:rsidRPr="0010485A">
          <w:t>expensiv</w:t>
        </w:r>
        <w:r w:rsidR="004665AC">
          <w:t xml:space="preserve">e network cables, a task economically unfeasible.  </w:t>
        </w:r>
        <w:r w:rsidR="004665AC" w:rsidRPr="0010485A">
          <w:t>To provide a solution that can be cheaply deployed anywhere, even in the absence of networking</w:t>
        </w:r>
      </w:ins>
      <w:ins w:id="292" w:author="Atul Prakash" w:date="2009-02-15T23:24:00Z">
        <w:r w:rsidR="00E51374">
          <w:t xml:space="preserve"> infrastructure</w:t>
        </w:r>
      </w:ins>
      <w:ins w:id="293" w:author="Atul Prakash" w:date="2009-02-15T23:19:00Z">
        <w:r w:rsidR="004665AC" w:rsidRPr="0010485A">
          <w:t>, we envisage a mobile data collection and distribution method as an alternative communication channel</w:t>
        </w:r>
        <w:r w:rsidR="004665AC">
          <w:t xml:space="preserve"> (</w:t>
        </w:r>
      </w:ins>
      <w:ins w:id="294" w:author="Atul Prakash" w:date="2009-02-15T23:24:00Z">
        <w:r w:rsidR="00E51374">
          <w:t xml:space="preserve">Option 2 in </w:t>
        </w:r>
      </w:ins>
      <w:ins w:id="295" w:author="Atul Prakash" w:date="2009-02-15T23:19:00Z">
        <w:r w:rsidRPr="009754AC">
          <w:rPr>
            <w:rPrChange w:id="296" w:author="Atul Prakash" w:date="2009-02-16T00:33:00Z">
              <w:rPr>
                <w:color w:val="FF0000"/>
              </w:rPr>
            </w:rPrChange>
          </w:rPr>
          <w:t>Figure 1</w:t>
        </w:r>
        <w:r w:rsidR="004665AC">
          <w:t>)</w:t>
        </w:r>
        <w:r w:rsidR="004665AC" w:rsidRPr="0010485A">
          <w:t xml:space="preserve">.  </w:t>
        </w:r>
        <w:r w:rsidR="004665AC">
          <w:t xml:space="preserve">In this scheme, </w:t>
        </w:r>
        <w:r w:rsidR="004665AC" w:rsidRPr="0010485A">
          <w:t xml:space="preserve">data </w:t>
        </w:r>
        <w:r w:rsidR="004665AC">
          <w:t>will</w:t>
        </w:r>
        <w:r w:rsidR="004665AC" w:rsidRPr="0010485A">
          <w:t xml:space="preserve"> be collected from the sensors on a bridge by a </w:t>
        </w:r>
      </w:ins>
      <w:ins w:id="297" w:author="Atul Prakash" w:date="2009-02-16T09:54:00Z">
        <w:r w:rsidR="00172D76">
          <w:t xml:space="preserve">data </w:t>
        </w:r>
      </w:ins>
      <w:ins w:id="298" w:author="Atul Prakash" w:date="2009-02-15T23:19:00Z">
        <w:r w:rsidR="004665AC" w:rsidRPr="0010485A">
          <w:t>vehicle, as it drives over the bridge and stored on medium such as USB flash drive</w:t>
        </w:r>
        <w:r w:rsidR="004665AC">
          <w:t>s</w:t>
        </w:r>
        <w:r w:rsidR="004665AC" w:rsidRPr="0010485A">
          <w:t xml:space="preserve">. The data </w:t>
        </w:r>
        <w:r w:rsidR="004665AC">
          <w:t>will</w:t>
        </w:r>
        <w:r w:rsidR="004665AC" w:rsidRPr="0010485A">
          <w:t xml:space="preserve"> then be uploaded from the storage medium to the central servers either directly from the vehicle, when the vehicle has good connectivity, or from a satellite office with network connectivity. </w:t>
        </w:r>
      </w:ins>
    </w:p>
    <w:p w:rsidR="003344D5" w:rsidRDefault="00172D76" w:rsidP="003344D5">
      <w:pPr>
        <w:numPr>
          <w:ins w:id="299" w:author="Atul Prakash" w:date="2009-02-15T23:12:00Z"/>
        </w:numPr>
        <w:spacing w:line="260" w:lineRule="exact"/>
        <w:jc w:val="both"/>
        <w:rPr>
          <w:ins w:id="300" w:author="Atul Prakash" w:date="2009-02-15T23:12:00Z"/>
        </w:rPr>
      </w:pPr>
      <w:ins w:id="301" w:author="Atul Prakash" w:date="2009-02-16T09:54:00Z">
        <w:r>
          <w:t>Mobile</w:t>
        </w:r>
      </w:ins>
      <w:ins w:id="302" w:author="Atul Prakash" w:date="2009-02-15T23:12:00Z">
        <w:r w:rsidR="003344D5" w:rsidRPr="0010485A">
          <w:t xml:space="preserve"> </w:t>
        </w:r>
        <w:r>
          <w:t>multi</w:t>
        </w:r>
        <w:r w:rsidR="003344D5">
          <w:t>-tier data</w:t>
        </w:r>
        <w:r w:rsidR="003344D5" w:rsidRPr="0010485A">
          <w:t xml:space="preserve"> collection is already used in </w:t>
        </w:r>
      </w:ins>
      <w:ins w:id="303" w:author="Atul Prakash" w:date="2009-02-15T23:13:00Z">
        <w:r w:rsidR="004665AC">
          <w:t>some</w:t>
        </w:r>
      </w:ins>
      <w:ins w:id="304" w:author="Atul Prakash" w:date="2009-02-15T23:12:00Z">
        <w:r w:rsidR="003344D5" w:rsidRPr="0010485A">
          <w:t xml:space="preserve"> settings. Many homes in the United States now have water and electricity meters that are monitored over a short-range wireless network by the utility company from outside the home. In the case of utilities, a very small amount of data per home, the meter reading, needs to be captured, visual confirmation of a successful capture is possible, and the data is usually </w:t>
        </w:r>
        <w:r>
          <w:t>collected at s</w:t>
        </w:r>
      </w:ins>
      <w:ins w:id="305" w:author="Atul Prakash" w:date="2009-02-16T09:55:00Z">
        <w:r>
          <w:t xml:space="preserve">hort range and slow </w:t>
        </w:r>
      </w:ins>
      <w:ins w:id="306" w:author="Atul Prakash" w:date="2009-02-15T23:12:00Z">
        <w:r w:rsidR="003344D5" w:rsidRPr="0010485A">
          <w:t xml:space="preserve">speeds. </w:t>
        </w:r>
      </w:ins>
    </w:p>
    <w:p w:rsidR="003344D5" w:rsidRDefault="003344D5" w:rsidP="003344D5">
      <w:pPr>
        <w:numPr>
          <w:ins w:id="307" w:author="Atul Prakash" w:date="2009-02-15T23:12:00Z"/>
        </w:numPr>
        <w:spacing w:line="260" w:lineRule="exact"/>
        <w:jc w:val="both"/>
        <w:rPr>
          <w:ins w:id="308" w:author="Atul Prakash" w:date="2009-02-15T23:12:00Z"/>
        </w:rPr>
      </w:pPr>
      <w:ins w:id="309" w:author="Atul Prakash" w:date="2009-02-15T23:12:00Z">
        <w:r>
          <w:t xml:space="preserve">We envisage that </w:t>
        </w:r>
      </w:ins>
      <w:ins w:id="310" w:author="Atul Prakash" w:date="2009-02-15T23:13:00Z">
        <w:r w:rsidR="004665AC">
          <w:t xml:space="preserve">a number of research issues need to be solved in extending this architecture </w:t>
        </w:r>
      </w:ins>
      <w:ins w:id="311" w:author="Atul Prakash" w:date="2009-02-15T23:14:00Z">
        <w:r w:rsidR="00172D76">
          <w:t>to monitoring larger</w:t>
        </w:r>
        <w:r w:rsidR="004665AC">
          <w:t xml:space="preserve"> </w:t>
        </w:r>
      </w:ins>
      <w:ins w:id="312" w:author="Atul Prakash" w:date="2009-02-16T09:55:00Z">
        <w:r w:rsidR="00172D76">
          <w:t>multi-sensor</w:t>
        </w:r>
      </w:ins>
      <w:ins w:id="313" w:author="Atul Prakash" w:date="2009-02-15T23:14:00Z">
        <w:r w:rsidR="004665AC">
          <w:t xml:space="preserve"> </w:t>
        </w:r>
      </w:ins>
      <w:ins w:id="314" w:author="Atul Prakash" w:date="2009-02-16T09:55:00Z">
        <w:r w:rsidR="00172D76">
          <w:t>systems</w:t>
        </w:r>
      </w:ins>
      <w:ins w:id="315" w:author="Atul Prakash" w:date="2009-02-15T23:14:00Z">
        <w:r w:rsidR="004665AC">
          <w:t>. One</w:t>
        </w:r>
      </w:ins>
      <w:ins w:id="316" w:author="Atul Prakash" w:date="2009-02-15T23:12:00Z">
        <w:r w:rsidRPr="0010485A">
          <w:t xml:space="preserve"> challenge in the case of bridges is to extend this idea to reliably handle much larger volumes of sensor data that is likely to be buffered in the sensor network. Furthermore, ideally, we would like the data collection vehicle to be able to drive o</w:t>
        </w:r>
        <w:r w:rsidR="00172D76">
          <w:t xml:space="preserve">ver the bridge at normal speeds. </w:t>
        </w:r>
      </w:ins>
      <w:ins w:id="317" w:author="Atul Prakash" w:date="2009-02-16T09:56:00Z">
        <w:r w:rsidR="007D64F0">
          <w:t xml:space="preserve">Possibly, if security issues can be addressed, ordinary citizens can help collect data on their smart phones. </w:t>
        </w:r>
      </w:ins>
      <w:ins w:id="318" w:author="Atul Prakash" w:date="2009-02-16T00:42:00Z">
        <w:r w:rsidR="00AE0B31">
          <w:t xml:space="preserve">Opportunistically, </w:t>
        </w:r>
      </w:ins>
      <w:ins w:id="319" w:author="Atul Prakash" w:date="2009-02-15T23:12:00Z">
        <w:r w:rsidR="00AE0B31">
          <w:t>pr</w:t>
        </w:r>
        <w:r w:rsidRPr="0010485A">
          <w:t xml:space="preserve">ioritizing, aggregating, and compressing sensor data </w:t>
        </w:r>
      </w:ins>
      <w:ins w:id="320" w:author="Atul Prakash" w:date="2009-02-16T00:42:00Z">
        <w:r w:rsidR="00AE0B31">
          <w:t>will be</w:t>
        </w:r>
      </w:ins>
      <w:ins w:id="321" w:author="Atul Prakash" w:date="2009-02-15T23:12:00Z">
        <w:r w:rsidRPr="0010485A">
          <w:t xml:space="preserve"> important in case all the data cannot be delivered to the vehicle at the desired driving speed. The driver also needs to know that the data is being successfully collected</w:t>
        </w:r>
        <w:r>
          <w:t xml:space="preserve"> or if corrective driving action is required</w:t>
        </w:r>
        <w:r w:rsidRPr="0010485A">
          <w:t>.</w:t>
        </w:r>
      </w:ins>
      <w:ins w:id="322" w:author="Atul Prakash" w:date="2009-02-15T23:26:00Z">
        <w:r w:rsidR="00041190">
          <w:t xml:space="preserve"> Finally, one needs to </w:t>
        </w:r>
      </w:ins>
      <w:ins w:id="323" w:author="Atul Prakash" w:date="2009-02-15T23:27:00Z">
        <w:r w:rsidR="00050352">
          <w:t>address</w:t>
        </w:r>
      </w:ins>
      <w:ins w:id="324" w:author="Atul Prakash" w:date="2009-02-15T23:26:00Z">
        <w:r w:rsidR="00050352">
          <w:t xml:space="preserve"> </w:t>
        </w:r>
      </w:ins>
      <w:ins w:id="325" w:author="Atul Prakash" w:date="2009-02-15T23:27:00Z">
        <w:r w:rsidR="00050352">
          <w:t>any security vulnerabilities</w:t>
        </w:r>
      </w:ins>
      <w:ins w:id="326" w:author="Atul Prakash" w:date="2009-02-15T23:26:00Z">
        <w:r w:rsidR="00050352">
          <w:t xml:space="preserve"> </w:t>
        </w:r>
      </w:ins>
      <w:ins w:id="327" w:author="Atul Prakash" w:date="2009-02-15T23:27:00Z">
        <w:r w:rsidR="00050352">
          <w:t>in</w:t>
        </w:r>
      </w:ins>
      <w:ins w:id="328" w:author="Atul Prakash" w:date="2009-02-15T23:26:00Z">
        <w:r w:rsidR="00050352">
          <w:t xml:space="preserve"> the data collection process. </w:t>
        </w:r>
      </w:ins>
      <w:ins w:id="329" w:author="Atul Prakash" w:date="2009-02-15T23:27:00Z">
        <w:r w:rsidR="00050352">
          <w:t xml:space="preserve">For example, </w:t>
        </w:r>
      </w:ins>
      <w:ins w:id="330" w:author="Atul Prakash" w:date="2009-02-15T23:26:00Z">
        <w:r w:rsidR="00050352">
          <w:t xml:space="preserve">it should not be possible for a hostile mobile data collection unit </w:t>
        </w:r>
      </w:ins>
      <w:ins w:id="331" w:author="Atul Prakash" w:date="2009-02-15T23:27:00Z">
        <w:r w:rsidR="00050352">
          <w:t xml:space="preserve">to </w:t>
        </w:r>
      </w:ins>
      <w:ins w:id="332" w:author="Atul Prakash" w:date="2009-02-15T23:28:00Z">
        <w:r w:rsidR="00050352">
          <w:t>cause the data from the sensors to be deleted without the data reaching the backend infrastructure.</w:t>
        </w:r>
      </w:ins>
      <w:ins w:id="333" w:author="Atul Prakash" w:date="2009-02-15T23:27:00Z">
        <w:r w:rsidR="00050352">
          <w:t xml:space="preserve"> </w:t>
        </w:r>
      </w:ins>
    </w:p>
    <w:p w:rsidR="002550BB" w:rsidRDefault="007D64F0" w:rsidP="002550BB">
      <w:pPr>
        <w:numPr>
          <w:ins w:id="334" w:author="Atul Prakash" w:date="2009-02-16T00:01:00Z"/>
        </w:numPr>
        <w:jc w:val="both"/>
        <w:rPr>
          <w:ins w:id="335" w:author="Atul Prakash" w:date="2009-02-16T00:01:00Z"/>
        </w:rPr>
      </w:pPr>
      <w:ins w:id="336" w:author="Atul Prakash" w:date="2009-02-16T09:58:00Z">
        <w:r>
          <w:t xml:space="preserve">Our </w:t>
        </w:r>
      </w:ins>
      <w:ins w:id="337" w:author="Atul Prakash" w:date="2009-02-16T00:01:00Z">
        <w:r w:rsidR="002550BB">
          <w:t>proposed topology of sensor networks</w:t>
        </w:r>
      </w:ins>
      <w:ins w:id="338" w:author="Atul Prakash" w:date="2009-02-16T09:58:00Z">
        <w:r>
          <w:t xml:space="preserve"> is as follows</w:t>
        </w:r>
      </w:ins>
      <w:ins w:id="339" w:author="Atul Prakash" w:date="2009-02-16T00:01:00Z">
        <w:r w:rsidR="002550BB">
          <w:t>. On a site of interest (</w:t>
        </w:r>
      </w:ins>
      <w:ins w:id="340" w:author="Atul Prakash" w:date="2009-02-16T00:18:00Z">
        <w:r w:rsidR="00245BA8">
          <w:t>say a</w:t>
        </w:r>
      </w:ins>
      <w:ins w:id="341" w:author="Atul Prakash" w:date="2009-02-16T00:01:00Z">
        <w:r w:rsidR="002550BB">
          <w:t xml:space="preserve"> bridge or tunnel), </w:t>
        </w:r>
      </w:ins>
      <w:ins w:id="342" w:author="Atul Prakash" w:date="2009-02-16T10:00:00Z">
        <w:r>
          <w:t>we expect</w:t>
        </w:r>
      </w:ins>
      <w:ins w:id="343" w:author="Atul Prakash" w:date="2009-02-16T00:01:00Z">
        <w:r w:rsidR="002550BB">
          <w:t xml:space="preserve"> there </w:t>
        </w:r>
      </w:ins>
      <w:ins w:id="344" w:author="Atul Prakash" w:date="2009-02-16T10:00:00Z">
        <w:r>
          <w:t xml:space="preserve">to </w:t>
        </w:r>
      </w:ins>
      <w:ins w:id="345" w:author="Atul Prakash" w:date="2009-02-16T00:01:00Z">
        <w:r w:rsidR="002550BB">
          <w:t xml:space="preserve">be </w:t>
        </w:r>
        <w:r>
          <w:rPr>
            <w:i/>
          </w:rPr>
          <w:t>multip</w:t>
        </w:r>
      </w:ins>
      <w:ins w:id="346" w:author="Atul Prakash" w:date="2009-02-16T10:00:00Z">
        <w:r>
          <w:rPr>
            <w:i/>
          </w:rPr>
          <w:t>l</w:t>
        </w:r>
      </w:ins>
      <w:ins w:id="347" w:author="Atul Prakash" w:date="2009-02-16T00:01:00Z">
        <w:r>
          <w:rPr>
            <w:i/>
          </w:rPr>
          <w:t xml:space="preserve">e </w:t>
        </w:r>
        <w:r w:rsidR="009754AC" w:rsidRPr="009754AC">
          <w:rPr>
            <w:i/>
            <w:rPrChange w:id="348" w:author="Atul Prakash" w:date="2009-02-16T00:18:00Z">
              <w:rPr/>
            </w:rPrChange>
          </w:rPr>
          <w:t>aggregators</w:t>
        </w:r>
      </w:ins>
      <w:ins w:id="349" w:author="Atul Prakash" w:date="2009-02-16T09:58:00Z">
        <w:r>
          <w:t xml:space="preserve"> who</w:t>
        </w:r>
      </w:ins>
      <w:ins w:id="350" w:author="Atul Prakash" w:date="2009-02-16T00:01:00Z">
        <w:r w:rsidR="002550BB">
          <w:t xml:space="preserve"> communicate with the o</w:t>
        </w:r>
        <w:r>
          <w:t xml:space="preserve">uter network. </w:t>
        </w:r>
      </w:ins>
      <w:ins w:id="351" w:author="Atul Prakash" w:date="2009-02-16T10:00:00Z">
        <w:r>
          <w:t xml:space="preserve">For fault-tolerance, these may be spread out over the monitored infrastructure. </w:t>
        </w:r>
      </w:ins>
      <w:ins w:id="352" w:author="Atul Prakash" w:date="2009-02-16T00:01:00Z">
        <w:r w:rsidR="002550BB">
          <w:t xml:space="preserve">These nodes are called aggregators because they are responsible to collect and store (hence aggregate) data </w:t>
        </w:r>
      </w:ins>
      <w:ins w:id="353" w:author="Atul Prakash" w:date="2009-02-16T09:58:00Z">
        <w:r>
          <w:t>that</w:t>
        </w:r>
      </w:ins>
      <w:ins w:id="354" w:author="Atul Prakash" w:date="2009-02-16T00:01:00Z">
        <w:r w:rsidR="002550BB">
          <w:t xml:space="preserve"> </w:t>
        </w:r>
      </w:ins>
      <w:ins w:id="355" w:author="Atul Prakash" w:date="2009-02-16T09:58:00Z">
        <w:r>
          <w:t>is</w:t>
        </w:r>
      </w:ins>
      <w:ins w:id="356" w:author="Atul Prakash" w:date="2009-02-16T00:01:00Z">
        <w:r w:rsidR="002550BB">
          <w:t xml:space="preserve"> col</w:t>
        </w:r>
        <w:r>
          <w:t xml:space="preserve">lected by sensors and communicated over a local ad-hoc, low power </w:t>
        </w:r>
      </w:ins>
      <w:ins w:id="357" w:author="Atul Prakash" w:date="2009-02-16T09:59:00Z">
        <w:r>
          <w:t xml:space="preserve">sensor </w:t>
        </w:r>
      </w:ins>
      <w:ins w:id="358" w:author="Atul Prakash" w:date="2009-02-16T00:01:00Z">
        <w:r>
          <w:t>network.</w:t>
        </w:r>
        <w:r w:rsidR="002550BB">
          <w:t xml:space="preserve"> </w:t>
        </w:r>
      </w:ins>
      <w:ins w:id="359" w:author="Atul Prakash" w:date="2009-02-16T09:59:00Z">
        <w:r>
          <w:t xml:space="preserve"> Other </w:t>
        </w:r>
      </w:ins>
      <w:ins w:id="360" w:author="Atul Prakash" w:date="2009-02-16T00:03:00Z">
        <w:r w:rsidR="002550BB">
          <w:t xml:space="preserve">sensors do not communicate with the outer network. </w:t>
        </w:r>
      </w:ins>
    </w:p>
    <w:p w:rsidR="00000000" w:rsidRDefault="002550BB">
      <w:pPr>
        <w:numPr>
          <w:ins w:id="361" w:author="Atul Prakash" w:date="2009-02-15T23:51:00Z"/>
        </w:numPr>
        <w:jc w:val="both"/>
        <w:rPr>
          <w:ins w:id="362" w:author="Atul Prakash" w:date="2009-02-16T00:11:00Z"/>
        </w:rPr>
        <w:pPrChange w:id="363" w:author="Atul Prakash" w:date="2009-02-16T00:23:00Z">
          <w:pPr/>
        </w:pPrChange>
      </w:pPr>
      <w:ins w:id="364" w:author="Atul Prakash" w:date="2009-02-16T00:07:00Z">
        <w:r>
          <w:t xml:space="preserve">Data that </w:t>
        </w:r>
        <w:r w:rsidR="00D25D30">
          <w:t>is stored on the aggregators</w:t>
        </w:r>
        <w:r w:rsidR="00AE0B31">
          <w:t xml:space="preserve"> will </w:t>
        </w:r>
        <w:r>
          <w:t xml:space="preserve">have to be removed eventually. The question raised here is of the timing and manner of such deletion. </w:t>
        </w:r>
      </w:ins>
      <w:ins w:id="365" w:author="Atul Prakash" w:date="2009-02-16T00:20:00Z">
        <w:r w:rsidR="00245BA8">
          <w:t>There</w:t>
        </w:r>
      </w:ins>
      <w:ins w:id="366" w:author="Atul Prakash" w:date="2009-02-16T00:07:00Z">
        <w:r>
          <w:t xml:space="preserve"> m</w:t>
        </w:r>
        <w:r w:rsidR="00245BA8">
          <w:t>ay be two ways of handling this: (1)</w:t>
        </w:r>
      </w:ins>
      <w:ins w:id="367" w:author="Atul Prakash" w:date="2009-02-16T00:20:00Z">
        <w:r w:rsidR="00245BA8">
          <w:rPr>
            <w:b/>
            <w:i/>
          </w:rPr>
          <w:t xml:space="preserve"> Asynchronous acknowledgements: </w:t>
        </w:r>
      </w:ins>
      <w:ins w:id="368" w:author="Atul Prakash" w:date="2009-02-16T00:07:00Z">
        <w:r>
          <w:t xml:space="preserve"> For this to work, the aggregator would n</w:t>
        </w:r>
        <w:r w:rsidR="00D25D30">
          <w:t xml:space="preserve">eed to be able to respond to an </w:t>
        </w:r>
      </w:ins>
      <w:ins w:id="369" w:author="Atul Prakash" w:date="2009-02-16T00:21:00Z">
        <w:r w:rsidR="00245BA8">
          <w:t>acknowledgement from the backend infrastru</w:t>
        </w:r>
      </w:ins>
      <w:ins w:id="370" w:author="Atul Prakash" w:date="2009-02-16T00:22:00Z">
        <w:r w:rsidR="00245BA8">
          <w:t>c</w:t>
        </w:r>
      </w:ins>
      <w:ins w:id="371" w:author="Atul Prakash" w:date="2009-02-16T00:21:00Z">
        <w:r w:rsidR="00245BA8">
          <w:t>ture (via a mobile data collection node)</w:t>
        </w:r>
      </w:ins>
      <w:ins w:id="372" w:author="Atul Prakash" w:date="2009-02-16T00:07:00Z">
        <w:r w:rsidR="00245BA8">
          <w:t xml:space="preserve">, which will identify the previously collected data </w:t>
        </w:r>
      </w:ins>
      <w:ins w:id="373" w:author="Atul Prakash" w:date="2009-02-16T00:21:00Z">
        <w:r w:rsidR="00245BA8">
          <w:t>that</w:t>
        </w:r>
      </w:ins>
      <w:ins w:id="374" w:author="Atul Prakash" w:date="2009-02-16T00:07:00Z">
        <w:r w:rsidR="00245BA8">
          <w:t xml:space="preserve"> can</w:t>
        </w:r>
        <w:r>
          <w:t xml:space="preserve"> be deleted. </w:t>
        </w:r>
      </w:ins>
      <w:ins w:id="375" w:author="Atul Prakash" w:date="2009-02-16T00:22:00Z">
        <w:r w:rsidR="00245BA8">
          <w:t>Secure</w:t>
        </w:r>
      </w:ins>
      <w:ins w:id="376" w:author="Atul Prakash" w:date="2009-02-16T00:07:00Z">
        <w:r>
          <w:t xml:space="preserve"> protocols of transmitting and receiving such signal need to be defined in order to prevent malicious parties from transmitting such </w:t>
        </w:r>
      </w:ins>
      <w:ins w:id="377" w:author="Atul Prakash" w:date="2009-02-16T00:22:00Z">
        <w:r w:rsidR="00245BA8">
          <w:t xml:space="preserve">a </w:t>
        </w:r>
      </w:ins>
      <w:ins w:id="378" w:author="Atul Prakash" w:date="2009-02-16T00:07:00Z">
        <w:r>
          <w:t xml:space="preserve">signal at will </w:t>
        </w:r>
      </w:ins>
      <w:ins w:id="379" w:author="Atul Prakash" w:date="2009-02-16T00:22:00Z">
        <w:r w:rsidR="00245BA8">
          <w:t>to</w:t>
        </w:r>
      </w:ins>
      <w:ins w:id="380" w:author="Atul Prakash" w:date="2009-02-16T00:07:00Z">
        <w:r>
          <w:t xml:space="preserve"> erase valuable logged data</w:t>
        </w:r>
      </w:ins>
      <w:ins w:id="381" w:author="Atul Prakash" w:date="2009-02-16T00:22:00Z">
        <w:r w:rsidR="00245BA8">
          <w:t>.</w:t>
        </w:r>
      </w:ins>
      <w:ins w:id="382" w:author="Atul Prakash" w:date="2009-02-16T00:23:00Z">
        <w:r w:rsidR="00245BA8">
          <w:t xml:space="preserve"> (2) </w:t>
        </w:r>
      </w:ins>
      <w:ins w:id="383" w:author="Atul Prakash" w:date="2009-02-16T00:07:00Z">
        <w:r w:rsidR="00D25D30">
          <w:rPr>
            <w:b/>
            <w:i/>
          </w:rPr>
          <w:t>P</w:t>
        </w:r>
        <w:r w:rsidRPr="00F45711">
          <w:rPr>
            <w:b/>
            <w:i/>
          </w:rPr>
          <w:t>assive deletion</w:t>
        </w:r>
        <w:r>
          <w:t xml:space="preserve">. This method provides an automatic way of erasing data, with </w:t>
        </w:r>
      </w:ins>
      <w:ins w:id="384" w:author="Atul Prakash" w:date="2009-02-16T00:23:00Z">
        <w:r w:rsidR="00245BA8">
          <w:t>a pre-determined</w:t>
        </w:r>
      </w:ins>
      <w:ins w:id="385" w:author="Atul Prakash" w:date="2009-02-16T00:07:00Z">
        <w:r w:rsidR="00245BA8">
          <w:t xml:space="preserve"> clean-up period. </w:t>
        </w:r>
        <w:r>
          <w:t xml:space="preserve">However, this method allows for little flexibility in case </w:t>
        </w:r>
      </w:ins>
      <w:ins w:id="386" w:author="Atul Prakash" w:date="2009-02-16T00:24:00Z">
        <w:r w:rsidR="00245BA8">
          <w:t>of</w:t>
        </w:r>
      </w:ins>
      <w:ins w:id="387" w:author="Atul Prakash" w:date="2009-02-16T00:07:00Z">
        <w:r>
          <w:t xml:space="preserve"> change</w:t>
        </w:r>
      </w:ins>
      <w:ins w:id="388" w:author="Atul Prakash" w:date="2009-02-16T00:24:00Z">
        <w:r w:rsidR="00245BA8">
          <w:t>s</w:t>
        </w:r>
      </w:ins>
      <w:ins w:id="389" w:author="Atul Prakash" w:date="2009-02-16T00:07:00Z">
        <w:r w:rsidR="00245BA8">
          <w:t xml:space="preserve"> in the data collection schedule.</w:t>
        </w:r>
      </w:ins>
      <w:ins w:id="390" w:author="Atul Prakash" w:date="2009-02-16T00:24:00Z">
        <w:r w:rsidR="00245BA8">
          <w:t xml:space="preserve"> Some sort of acknowledgement scheme is still likely to be needed so that aggregators can determine the portion of data to be transmitted to a mobile data collection node.</w:t>
        </w:r>
      </w:ins>
    </w:p>
    <w:p w:rsidR="00000000" w:rsidRDefault="00704D96">
      <w:pPr>
        <w:pStyle w:val="Heading2"/>
        <w:numPr>
          <w:ins w:id="391" w:author="Atul Prakash" w:date="2009-02-16T00:11:00Z"/>
        </w:numPr>
        <w:jc w:val="both"/>
        <w:rPr>
          <w:del w:id="392" w:author="Atul Prakash" w:date="2009-02-15T23:35:00Z"/>
        </w:rPr>
        <w:pPrChange w:id="393" w:author="bluskye" w:date="2009-02-16T10:39:00Z">
          <w:pPr>
            <w:spacing w:line="260" w:lineRule="exact"/>
            <w:jc w:val="both"/>
          </w:pPr>
        </w:pPrChange>
      </w:pPr>
      <w:del w:id="394" w:author="Atul Prakash" w:date="2009-02-15T22:06:00Z">
        <w:r w:rsidDel="008C11CF">
          <w:delText>The long-term deterioration of the infrastructure systems, such as highways and bridges, is a serious challenge. Collapse of civil infrastructures occurs more frequently than most people realize. For example, between 1989 and 2000, more than 130 bridges collapsed in the United States. The challenge is that traditional monitoring solutions, which rely on physical inspections, are very expensive to scale up. The research challenge is wh</w:delText>
        </w:r>
        <w:r w:rsidR="00C15535" w:rsidDel="008C11CF">
          <w:delText xml:space="preserve">ether there are other strategies that can be explored. </w:delText>
        </w:r>
        <w:r w:rsidDel="008C11CF">
          <w:delText xml:space="preserve">We believe that appropriately designed mobile ad-hoc networks, consisting of sensor nodes and mobile nodes in vehicles, may help provide a solution to actively monitoring the state of the infrastructure. </w:delText>
        </w:r>
        <w:r w:rsidR="00C15535" w:rsidDel="008C11CF">
          <w:delText xml:space="preserve"> In this paper, we outline some of the </w:delText>
        </w:r>
        <w:r w:rsidR="00BA0FD7" w:rsidDel="008C11CF">
          <w:delText xml:space="preserve">characteristics of the network in this application and some of the </w:delText>
        </w:r>
        <w:r w:rsidR="00C15535" w:rsidDel="008C11CF">
          <w:delText>research challenges from a computer science perspective in managing these networks of sensor nodes.</w:delText>
        </w:r>
      </w:del>
    </w:p>
    <w:p w:rsidR="00000000" w:rsidRDefault="00C05908">
      <w:pPr>
        <w:pStyle w:val="Heading2"/>
        <w:numPr>
          <w:ins w:id="395" w:author="Unknown"/>
        </w:numPr>
        <w:jc w:val="both"/>
        <w:rPr>
          <w:del w:id="396" w:author="Atul Prakash" w:date="2009-02-15T23:38:00Z"/>
        </w:rPr>
        <w:pPrChange w:id="397" w:author="bluskye" w:date="2009-02-16T10:39:00Z">
          <w:pPr>
            <w:spacing w:line="260" w:lineRule="exact"/>
            <w:jc w:val="both"/>
          </w:pPr>
        </w:pPrChange>
      </w:pPr>
    </w:p>
    <w:p w:rsidR="00000000" w:rsidRDefault="00BA0FD7">
      <w:pPr>
        <w:pStyle w:val="Heading2"/>
        <w:jc w:val="both"/>
        <w:rPr>
          <w:del w:id="398" w:author="Atul Prakash" w:date="2009-02-15T23:28:00Z"/>
        </w:rPr>
        <w:pPrChange w:id="399" w:author="bluskye" w:date="2009-02-16T10:39:00Z">
          <w:pPr>
            <w:spacing w:line="260" w:lineRule="exact"/>
            <w:jc w:val="both"/>
          </w:pPr>
        </w:pPrChange>
      </w:pPr>
      <w:del w:id="400" w:author="Atul Prakash" w:date="2009-02-15T23:28:00Z">
        <w:r w:rsidDel="00050352">
          <w:delText>Wide-area. Short-lived ad-hoc networks</w:delText>
        </w:r>
      </w:del>
    </w:p>
    <w:p w:rsidR="00000000" w:rsidRDefault="00C05908">
      <w:pPr>
        <w:pStyle w:val="Heading2"/>
        <w:jc w:val="both"/>
        <w:rPr>
          <w:del w:id="401" w:author="Atul Prakash" w:date="2009-02-15T23:28:00Z"/>
        </w:rPr>
        <w:pPrChange w:id="402" w:author="bluskye" w:date="2009-02-16T10:39:00Z">
          <w:pPr>
            <w:spacing w:line="260" w:lineRule="exact"/>
            <w:jc w:val="both"/>
          </w:pPr>
        </w:pPrChange>
      </w:pPr>
    </w:p>
    <w:p w:rsidR="00000000" w:rsidRDefault="00BA0FD7">
      <w:pPr>
        <w:pStyle w:val="Heading2"/>
        <w:jc w:val="both"/>
        <w:rPr>
          <w:del w:id="403" w:author="Atul Prakash" w:date="2009-02-15T23:28:00Z"/>
        </w:rPr>
        <w:pPrChange w:id="404" w:author="bluskye" w:date="2009-02-16T10:39:00Z">
          <w:pPr>
            <w:spacing w:line="260" w:lineRule="exact"/>
            <w:jc w:val="both"/>
          </w:pPr>
        </w:pPrChange>
      </w:pPr>
      <w:del w:id="405" w:author="Atul Prakash" w:date="2009-02-15T23:28:00Z">
        <w:r w:rsidDel="00050352">
          <w:delText>Event-driven, opportunistic data communication</w:delText>
        </w:r>
      </w:del>
    </w:p>
    <w:p w:rsidR="00000000" w:rsidRDefault="00C05908">
      <w:pPr>
        <w:pStyle w:val="Heading2"/>
        <w:jc w:val="both"/>
        <w:rPr>
          <w:del w:id="406" w:author="Atul Prakash" w:date="2009-02-15T23:28:00Z"/>
        </w:rPr>
        <w:pPrChange w:id="407" w:author="bluskye" w:date="2009-02-16T10:39:00Z">
          <w:pPr>
            <w:spacing w:line="260" w:lineRule="exact"/>
            <w:jc w:val="both"/>
          </w:pPr>
        </w:pPrChange>
      </w:pPr>
    </w:p>
    <w:p w:rsidR="00000000" w:rsidRDefault="00BA0FD7">
      <w:pPr>
        <w:pStyle w:val="Heading2"/>
        <w:jc w:val="both"/>
        <w:rPr>
          <w:del w:id="408" w:author="Atul Prakash" w:date="2009-02-15T23:28:00Z"/>
        </w:rPr>
        <w:pPrChange w:id="409" w:author="bluskye" w:date="2009-02-16T10:39:00Z">
          <w:pPr>
            <w:spacing w:line="260" w:lineRule="exact"/>
            <w:jc w:val="both"/>
          </w:pPr>
        </w:pPrChange>
      </w:pPr>
      <w:del w:id="410" w:author="Atul Prakash" w:date="2009-02-15T23:28:00Z">
        <w:r w:rsidDel="00050352">
          <w:delText>Inter-play between communication layers and vehicle speeds</w:delText>
        </w:r>
      </w:del>
    </w:p>
    <w:p w:rsidR="00000000" w:rsidRDefault="00C05908">
      <w:pPr>
        <w:pStyle w:val="Heading2"/>
        <w:jc w:val="both"/>
        <w:rPr>
          <w:del w:id="411" w:author="Atul Prakash" w:date="2009-02-15T23:28:00Z"/>
        </w:rPr>
        <w:pPrChange w:id="412" w:author="bluskye" w:date="2009-02-16T10:39:00Z">
          <w:pPr>
            <w:spacing w:line="260" w:lineRule="exact"/>
            <w:jc w:val="both"/>
          </w:pPr>
        </w:pPrChange>
      </w:pPr>
    </w:p>
    <w:p w:rsidR="00000000" w:rsidRDefault="00DA7257">
      <w:pPr>
        <w:pStyle w:val="Heading2"/>
        <w:jc w:val="both"/>
        <w:rPr>
          <w:del w:id="413" w:author="Atul Prakash" w:date="2009-02-15T23:28:00Z"/>
        </w:rPr>
        <w:pPrChange w:id="414" w:author="bluskye" w:date="2009-02-16T10:39:00Z">
          <w:pPr>
            <w:spacing w:line="260" w:lineRule="exact"/>
            <w:jc w:val="both"/>
          </w:pPr>
        </w:pPrChange>
      </w:pPr>
      <w:del w:id="415" w:author="Atul Prakash" w:date="2009-02-15T23:28:00Z">
        <w:r w:rsidDel="00050352">
          <w:delText>End-to-end reliable communication</w:delText>
        </w:r>
      </w:del>
    </w:p>
    <w:p w:rsidR="00000000" w:rsidRDefault="00DA7257">
      <w:pPr>
        <w:pStyle w:val="Heading2"/>
        <w:jc w:val="both"/>
        <w:rPr>
          <w:del w:id="416" w:author="Atul Prakash" w:date="2009-02-15T23:28:00Z"/>
        </w:rPr>
        <w:pPrChange w:id="417" w:author="bluskye" w:date="2009-02-16T10:39:00Z">
          <w:pPr>
            <w:pStyle w:val="ListParagraph"/>
            <w:numPr>
              <w:numId w:val="4"/>
            </w:numPr>
            <w:spacing w:line="260" w:lineRule="exact"/>
            <w:ind w:hanging="360"/>
            <w:jc w:val="both"/>
          </w:pPr>
        </w:pPrChange>
      </w:pPr>
      <w:del w:id="418" w:author="Atul Prakash" w:date="2009-02-15T23:28:00Z">
        <w:r w:rsidDel="00050352">
          <w:delText>Data management</w:delText>
        </w:r>
      </w:del>
    </w:p>
    <w:p w:rsidR="00000000" w:rsidRDefault="00DA7257">
      <w:pPr>
        <w:pStyle w:val="Heading2"/>
        <w:jc w:val="both"/>
        <w:rPr>
          <w:del w:id="419" w:author="Atul Prakash" w:date="2009-02-15T23:28:00Z"/>
        </w:rPr>
        <w:pPrChange w:id="420" w:author="bluskye" w:date="2009-02-16T10:39:00Z">
          <w:pPr>
            <w:pStyle w:val="ListParagraph"/>
            <w:numPr>
              <w:numId w:val="4"/>
            </w:numPr>
            <w:spacing w:line="260" w:lineRule="exact"/>
            <w:ind w:hanging="360"/>
            <w:jc w:val="both"/>
          </w:pPr>
        </w:pPrChange>
      </w:pPr>
      <w:del w:id="421" w:author="Atul Prakash" w:date="2009-02-15T23:28:00Z">
        <w:r w:rsidDel="00050352">
          <w:delText>Adaptive, mobile FTP</w:delText>
        </w:r>
      </w:del>
    </w:p>
    <w:p w:rsidR="00000000" w:rsidRDefault="00C05908">
      <w:pPr>
        <w:pStyle w:val="Heading2"/>
        <w:jc w:val="both"/>
        <w:rPr>
          <w:del w:id="422" w:author="Atul Prakash" w:date="2009-02-15T23:28:00Z"/>
        </w:rPr>
        <w:pPrChange w:id="423" w:author="bluskye" w:date="2009-02-16T10:39:00Z">
          <w:pPr>
            <w:spacing w:line="260" w:lineRule="exact"/>
            <w:jc w:val="both"/>
          </w:pPr>
        </w:pPrChange>
      </w:pPr>
    </w:p>
    <w:p w:rsidR="00000000" w:rsidRDefault="00DA7257">
      <w:pPr>
        <w:pStyle w:val="Heading2"/>
        <w:jc w:val="both"/>
        <w:rPr>
          <w:del w:id="424" w:author="Atul Prakash" w:date="2009-02-15T23:28:00Z"/>
        </w:rPr>
        <w:pPrChange w:id="425" w:author="bluskye" w:date="2009-02-16T10:39:00Z">
          <w:pPr>
            <w:spacing w:line="260" w:lineRule="exact"/>
            <w:jc w:val="both"/>
          </w:pPr>
        </w:pPrChange>
      </w:pPr>
      <w:del w:id="426" w:author="Atul Prakash" w:date="2009-02-15T23:28:00Z">
        <w:r w:rsidDel="00050352">
          <w:delText xml:space="preserve">     </w:delText>
        </w:r>
      </w:del>
    </w:p>
    <w:p w:rsidR="00000000" w:rsidRDefault="00C05908">
      <w:pPr>
        <w:pStyle w:val="Heading2"/>
        <w:jc w:val="both"/>
        <w:rPr>
          <w:del w:id="427" w:author="Atul Prakash" w:date="2009-02-15T23:28:00Z"/>
        </w:rPr>
        <w:pPrChange w:id="428" w:author="bluskye" w:date="2009-02-16T10:39:00Z">
          <w:pPr>
            <w:spacing w:line="260" w:lineRule="exact"/>
            <w:jc w:val="both"/>
          </w:pPr>
        </w:pPrChange>
      </w:pPr>
    </w:p>
    <w:p w:rsidR="00000000" w:rsidRDefault="00E059D4">
      <w:pPr>
        <w:pStyle w:val="Heading2"/>
        <w:jc w:val="both"/>
        <w:rPr>
          <w:del w:id="429" w:author="Atul Prakash" w:date="2009-02-15T23:28:00Z"/>
        </w:rPr>
        <w:pPrChange w:id="430" w:author="bluskye" w:date="2009-02-16T10:39:00Z">
          <w:pPr>
            <w:spacing w:line="260" w:lineRule="exact"/>
            <w:jc w:val="both"/>
          </w:pPr>
        </w:pPrChange>
      </w:pPr>
      <w:del w:id="431" w:author="Atul Prakash" w:date="2009-02-15T23:28:00Z">
        <w:r w:rsidDel="00050352">
          <w:delText>Security aspects</w:delText>
        </w:r>
      </w:del>
    </w:p>
    <w:p w:rsidR="00000000" w:rsidRDefault="00C05908">
      <w:pPr>
        <w:pStyle w:val="Heading2"/>
        <w:jc w:val="both"/>
        <w:rPr>
          <w:del w:id="432" w:author="Atul Prakash" w:date="2009-02-15T23:28:00Z"/>
        </w:rPr>
        <w:pPrChange w:id="433" w:author="bluskye" w:date="2009-02-16T10:39:00Z">
          <w:pPr>
            <w:spacing w:line="260" w:lineRule="exact"/>
            <w:jc w:val="both"/>
          </w:pPr>
        </w:pPrChange>
      </w:pPr>
    </w:p>
    <w:p w:rsidR="00000000" w:rsidRDefault="00C05908">
      <w:pPr>
        <w:pStyle w:val="Heading2"/>
        <w:jc w:val="both"/>
        <w:rPr>
          <w:del w:id="434" w:author="Atul Prakash" w:date="2009-02-15T23:28:00Z"/>
        </w:rPr>
        <w:pPrChange w:id="435" w:author="bluskye" w:date="2009-02-16T10:39:00Z">
          <w:pPr>
            <w:spacing w:line="260" w:lineRule="exact"/>
            <w:jc w:val="both"/>
          </w:pPr>
        </w:pPrChange>
      </w:pPr>
    </w:p>
    <w:p w:rsidR="00000000" w:rsidRDefault="00DA7257">
      <w:pPr>
        <w:pStyle w:val="Heading2"/>
        <w:jc w:val="both"/>
        <w:rPr>
          <w:del w:id="436" w:author="Atul Prakash" w:date="2009-02-15T23:28:00Z"/>
        </w:rPr>
        <w:pPrChange w:id="437" w:author="bluskye" w:date="2009-02-16T10:39:00Z">
          <w:pPr>
            <w:spacing w:line="260" w:lineRule="exact"/>
            <w:jc w:val="both"/>
          </w:pPr>
        </w:pPrChange>
      </w:pPr>
      <w:del w:id="438" w:author="Atul Prakash" w:date="2009-02-15T23:28:00Z">
        <w:r w:rsidDel="00050352">
          <w:delText>Other stuff from the NIST proposal:</w:delText>
        </w:r>
      </w:del>
    </w:p>
    <w:p w:rsidR="00000000" w:rsidRDefault="00C05908">
      <w:pPr>
        <w:pStyle w:val="Heading2"/>
        <w:jc w:val="both"/>
        <w:rPr>
          <w:del w:id="439" w:author="Atul Prakash" w:date="2009-02-15T23:37:00Z"/>
        </w:rPr>
        <w:pPrChange w:id="440" w:author="bluskye" w:date="2009-02-16T10:39:00Z">
          <w:pPr>
            <w:spacing w:line="260" w:lineRule="exact"/>
            <w:jc w:val="both"/>
          </w:pPr>
        </w:pPrChange>
      </w:pPr>
    </w:p>
    <w:p w:rsidR="00000000" w:rsidRDefault="00C15535">
      <w:pPr>
        <w:pStyle w:val="Heading2"/>
        <w:jc w:val="both"/>
        <w:rPr>
          <w:del w:id="441" w:author="Atul Prakash" w:date="2009-02-15T23:29:00Z"/>
        </w:rPr>
        <w:pPrChange w:id="442" w:author="bluskye" w:date="2009-02-16T10:39:00Z">
          <w:pPr>
            <w:spacing w:line="260" w:lineRule="exact"/>
            <w:jc w:val="both"/>
          </w:pPr>
        </w:pPrChange>
      </w:pPr>
      <w:del w:id="443" w:author="Atul Prakash" w:date="2009-02-15T23:29:00Z">
        <w:r w:rsidDel="00050352">
          <w:delText xml:space="preserve">The </w:delText>
        </w:r>
        <w:r w:rsidR="00704D96" w:rsidDel="00050352">
          <w:delText xml:space="preserve">roads and bridges are difficult to monitor primary objective of this task is to investigate methods of providing robust and secure multi-directional communication between the distributed wireless sensors installed on the bridges, vehicles instrumented with sensors, and data servers that will store and process the relevant measurements collected from the bridge and vehicle sensors.  First, short-range communication between vehicles instrumented with dynamic measurement sensors and instrumented bridges will be developed.  As vehicles travel over a bridge, they will be able to communicate to the bridge’s wireless monitoring system the weight of the vehicle (as measured at a weigh-station upstream), number of axels, speed and vertical accelerations.  This information will be assimilated into the bridge’s monitoring system for input-output analysis embedded into the wireless monitoring system’s embedded data processing framework. </w:delText>
        </w:r>
      </w:del>
    </w:p>
    <w:p w:rsidR="00000000" w:rsidRDefault="00C05908">
      <w:pPr>
        <w:pStyle w:val="Heading2"/>
        <w:jc w:val="both"/>
        <w:rPr>
          <w:del w:id="444" w:author="Atul Prakash" w:date="2009-02-15T23:29:00Z"/>
          <w:sz w:val="14"/>
          <w:szCs w:val="14"/>
        </w:rPr>
        <w:pPrChange w:id="445" w:author="bluskye" w:date="2009-02-16T10:39:00Z">
          <w:pPr>
            <w:jc w:val="both"/>
          </w:pPr>
        </w:pPrChange>
      </w:pPr>
    </w:p>
    <w:p w:rsidR="00000000" w:rsidRDefault="009754AC">
      <w:pPr>
        <w:pStyle w:val="Heading2"/>
        <w:jc w:val="both"/>
        <w:rPr>
          <w:del w:id="446" w:author="Atul Prakash" w:date="2009-02-15T23:29:00Z"/>
        </w:rPr>
        <w:pPrChange w:id="447" w:author="bluskye" w:date="2009-02-16T10:39:00Z">
          <w:pPr>
            <w:spacing w:line="260" w:lineRule="exact"/>
            <w:jc w:val="both"/>
          </w:pPr>
        </w:pPrChange>
      </w:pPr>
      <w:del w:id="448" w:author="Atul Prakash" w:date="2009-02-15T23:29:00Z">
        <w:r w:rsidRPr="009754AC">
          <w:rPr>
            <w:noProof/>
          </w:rPr>
          <w:pict>
            <v:shape id="_x0000_s1026" type="#_x0000_t202" style="position:absolute;left:0;text-align:left;margin-left:165.95pt;margin-top:322.3pt;width:307.5pt;height:147.15pt;z-index:251660288;mso-position-horizontal-relative:margin;mso-position-vertical-relative:margin" filled="f" stroked="f">
              <v:fill o:detectmouseclick="t"/>
              <v:textbox style="mso-next-textbox:#_x0000_s1026" inset=",7.2pt,,7.2pt">
                <w:txbxContent>
                  <w:p w:rsidR="00172D76" w:rsidRDefault="00172D76" w:rsidP="00704D96">
                    <w:pPr>
                      <w:keepNext/>
                      <w:ind w:left="-180"/>
                      <w:jc w:val="right"/>
                    </w:pPr>
                    <w:r>
                      <w:rPr>
                        <w:noProof/>
                        <w:lang w:eastAsia="en-US"/>
                      </w:rPr>
                      <w:drawing>
                        <wp:inline distT="0" distB="0" distL="0" distR="0">
                          <wp:extent cx="3886200" cy="1447800"/>
                          <wp:effectExtent l="25400" t="0" r="0" b="0"/>
                          <wp:docPr id="1" name="O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 2"/>
                                  <pic:cNvPicPr>
                                    <a:picLocks noChangeArrowheads="1"/>
                                  </pic:cNvPicPr>
                                </pic:nvPicPr>
                                <pic:blipFill>
                                  <a:blip r:embed="rId6"/>
                                  <a:srcRect/>
                                  <a:stretch>
                                    <a:fillRect/>
                                  </a:stretch>
                                </pic:blipFill>
                                <pic:spPr bwMode="auto">
                                  <a:xfrm>
                                    <a:off x="0" y="0"/>
                                    <a:ext cx="3886200" cy="1447800"/>
                                  </a:xfrm>
                                  <a:prstGeom prst="rect">
                                    <a:avLst/>
                                  </a:prstGeom>
                                  <a:noFill/>
                                  <a:ln w="9525">
                                    <a:noFill/>
                                    <a:miter lim="800000"/>
                                    <a:headEnd/>
                                    <a:tailEnd/>
                                  </a:ln>
                                </pic:spPr>
                              </pic:pic>
                            </a:graphicData>
                          </a:graphic>
                        </wp:inline>
                      </w:drawing>
                    </w:r>
                  </w:p>
                  <w:p w:rsidR="00172D76" w:rsidRDefault="00172D76" w:rsidP="00704D96">
                    <w:pPr>
                      <w:pStyle w:val="Caption"/>
                      <w:jc w:val="right"/>
                    </w:pPr>
                    <w:r w:rsidRPr="00C00500">
                      <w:rPr>
                        <w:rFonts w:ascii="Arial" w:hAnsi="Arial" w:cs="Arial"/>
                        <w:color w:val="FF0000"/>
                      </w:rPr>
                      <w:t>Figure X</w:t>
                    </w:r>
                    <w:r>
                      <w:rPr>
                        <w:rFonts w:ascii="Arial" w:hAnsi="Arial" w:cs="Arial"/>
                        <w:b w:val="0"/>
                        <w:color w:val="FF0000"/>
                      </w:rPr>
                      <w:t>.</w:t>
                    </w:r>
                    <w:r>
                      <w:rPr>
                        <w:rFonts w:ascii="Arial" w:hAnsi="Arial" w:cs="Arial"/>
                        <w:b w:val="0"/>
                      </w:rPr>
                      <w:t xml:space="preserve">  Connectivity between sensor networks and servers</w:t>
                    </w:r>
                  </w:p>
                  <w:p w:rsidR="00172D76" w:rsidRDefault="00172D76" w:rsidP="00704D96">
                    <w:pPr>
                      <w:jc w:val="right"/>
                    </w:pPr>
                  </w:p>
                </w:txbxContent>
              </v:textbox>
              <w10:wrap type="square" anchorx="margin" anchory="margin"/>
            </v:shape>
          </w:pict>
        </w:r>
        <w:r w:rsidR="00704D96" w:rsidDel="00050352">
          <w:delText>Second, the extremely high nodal densities necessary for reliable damage detection</w:delText>
        </w:r>
        <w:r w:rsidR="00704D96" w:rsidRPr="0010485A" w:rsidDel="00050352">
          <w:delText xml:space="preserve"> require</w:delText>
        </w:r>
        <w:r w:rsidR="00704D96" w:rsidDel="00050352">
          <w:delText>s</w:delText>
        </w:r>
        <w:r w:rsidR="00704D96" w:rsidRPr="0010485A" w:rsidDel="00050352">
          <w:delText xml:space="preserve"> </w:delText>
        </w:r>
        <w:r w:rsidR="00704D96" w:rsidDel="00050352">
          <w:delText xml:space="preserve">significant amounts of </w:delText>
        </w:r>
        <w:r w:rsidR="00704D96" w:rsidRPr="0010485A" w:rsidDel="00050352">
          <w:delText>data from</w:delText>
        </w:r>
        <w:r w:rsidR="00704D96" w:rsidDel="00050352">
          <w:delText xml:space="preserve"> infrastructure elements </w:delText>
        </w:r>
        <w:r w:rsidR="00704D96" w:rsidRPr="0010485A" w:rsidDel="00050352">
          <w:delText xml:space="preserve">to be </w:delText>
        </w:r>
        <w:r w:rsidR="00704D96" w:rsidDel="00050352">
          <w:delText>transmitted</w:delText>
        </w:r>
        <w:r w:rsidR="00704D96" w:rsidRPr="0010485A" w:rsidDel="00050352">
          <w:delText xml:space="preserve"> to the </w:delText>
        </w:r>
        <w:r w:rsidR="00704D96" w:rsidDel="00050352">
          <w:delText xml:space="preserve">locally deployed or central </w:delText>
        </w:r>
        <w:r w:rsidR="00704D96" w:rsidRPr="0010485A" w:rsidDel="00050352">
          <w:delText>data servers</w:delText>
        </w:r>
        <w:r w:rsidR="00704D96" w:rsidDel="00050352">
          <w:delText xml:space="preserve"> (</w:delText>
        </w:r>
        <w:r w:rsidR="00704D96" w:rsidRPr="00DC0509" w:rsidDel="00050352">
          <w:rPr>
            <w:i/>
          </w:rPr>
          <w:delText>e.g.</w:delText>
        </w:r>
        <w:r w:rsidR="00704D96" w:rsidDel="00050352">
          <w:delText xml:space="preserve"> servers owned by the infrastructure owner).</w:delText>
        </w:r>
        <w:r w:rsidR="00704D96" w:rsidRPr="0010485A" w:rsidDel="00050352">
          <w:delText xml:space="preserve"> In some cases, this problem can be addressed </w:delText>
        </w:r>
        <w:r w:rsidR="00704D96" w:rsidDel="00050352">
          <w:delText xml:space="preserve">by a </w:delText>
        </w:r>
        <w:r w:rsidR="00704D96" w:rsidRPr="0010485A" w:rsidDel="00050352">
          <w:delText xml:space="preserve">powered gateway node on the bridge that aggregates data from the various low-powered sensors and then periodically </w:delText>
        </w:r>
        <w:r w:rsidR="00704D96" w:rsidDel="00050352">
          <w:delText>transmits</w:delText>
        </w:r>
        <w:r w:rsidR="00704D96" w:rsidRPr="0010485A" w:rsidDel="00050352">
          <w:delText xml:space="preserve"> it over a wired or wide-area (</w:delText>
        </w:r>
        <w:r w:rsidR="00704D96" w:rsidRPr="0013119F" w:rsidDel="00050352">
          <w:rPr>
            <w:i/>
          </w:rPr>
          <w:delText>e.g.</w:delText>
        </w:r>
        <w:r w:rsidR="00704D96" w:rsidRPr="0010485A" w:rsidDel="00050352">
          <w:delText xml:space="preserve"> CDMA, Edge, or 3G) network. But, in other cases, a bridge may be at a remote location</w:delText>
        </w:r>
        <w:r w:rsidR="00704D96" w:rsidDel="00050352">
          <w:delText>; p</w:delText>
        </w:r>
        <w:r w:rsidR="00704D96" w:rsidRPr="0010485A" w:rsidDel="00050352">
          <w:delText xml:space="preserve">roviding network connectivity </w:delText>
        </w:r>
        <w:r w:rsidR="00704D96" w:rsidDel="00050352">
          <w:delText xml:space="preserve">for such </w:delText>
        </w:r>
        <w:r w:rsidR="00704D96" w:rsidRPr="0010485A" w:rsidDel="00050352">
          <w:delText>bridge</w:delText>
        </w:r>
        <w:r w:rsidR="00704D96" w:rsidDel="00050352">
          <w:delText xml:space="preserve">s </w:delText>
        </w:r>
        <w:r w:rsidR="00704D96" w:rsidRPr="0010485A" w:rsidDel="00050352">
          <w:delText>require</w:delText>
        </w:r>
        <w:r w:rsidR="00704D96" w:rsidDel="00050352">
          <w:delText>s</w:delText>
        </w:r>
        <w:r w:rsidR="00704D96" w:rsidRPr="0010485A" w:rsidDel="00050352">
          <w:delText xml:space="preserve"> </w:delText>
        </w:r>
        <w:r w:rsidR="00704D96" w:rsidDel="00050352">
          <w:delText xml:space="preserve">the </w:delText>
        </w:r>
        <w:r w:rsidR="00704D96" w:rsidRPr="0010485A" w:rsidDel="00050352">
          <w:delText xml:space="preserve">laying </w:delText>
        </w:r>
        <w:r w:rsidR="00704D96" w:rsidDel="00050352">
          <w:delText xml:space="preserve">of </w:delText>
        </w:r>
        <w:r w:rsidR="00704D96" w:rsidRPr="0010485A" w:rsidDel="00050352">
          <w:delText>expensiv</w:delText>
        </w:r>
        <w:r w:rsidR="00704D96" w:rsidDel="00050352">
          <w:delText xml:space="preserve">e network cables, a task economically unfeasible.  </w:delText>
        </w:r>
        <w:r w:rsidR="00704D96" w:rsidRPr="0010485A" w:rsidDel="00050352">
          <w:delText>To provide a solution that can be cheaply deployed anywhere, even in the absence of networking infrastructure near the bridges, we envisage a mobile data collection and distribution method as an alternative communication channel</w:delText>
        </w:r>
        <w:r w:rsidR="00704D96" w:rsidDel="00050352">
          <w:delText xml:space="preserve"> (</w:delText>
        </w:r>
        <w:r w:rsidR="00704D96" w:rsidRPr="00E54159" w:rsidDel="00050352">
          <w:rPr>
            <w:color w:val="FF0000"/>
          </w:rPr>
          <w:delText>Fig X</w:delText>
        </w:r>
        <w:r w:rsidR="00704D96" w:rsidDel="00050352">
          <w:delText>)</w:delText>
        </w:r>
        <w:r w:rsidR="00704D96" w:rsidRPr="0010485A" w:rsidDel="00050352">
          <w:delText xml:space="preserve">.  </w:delText>
        </w:r>
        <w:r w:rsidR="00704D96" w:rsidDel="00050352">
          <w:delText xml:space="preserve">In this scheme, </w:delText>
        </w:r>
        <w:r w:rsidR="00704D96" w:rsidRPr="0010485A" w:rsidDel="00050352">
          <w:delText xml:space="preserve">data </w:delText>
        </w:r>
        <w:r w:rsidR="00704D96" w:rsidDel="00050352">
          <w:delText>will</w:delText>
        </w:r>
        <w:r w:rsidR="00704D96" w:rsidRPr="0010485A" w:rsidDel="00050352">
          <w:delText xml:space="preserve"> be collected from the sensors on a bridge by a specially </w:delText>
        </w:r>
        <w:r w:rsidR="00704D96" w:rsidDel="00050352">
          <w:delText>instrumented</w:delText>
        </w:r>
        <w:r w:rsidR="00704D96" w:rsidRPr="0010485A" w:rsidDel="00050352">
          <w:delText xml:space="preserve"> data vehicle, as it drives over the bridge and stored on medium such as USB flash drive</w:delText>
        </w:r>
        <w:r w:rsidR="00704D96" w:rsidDel="00050352">
          <w:delText>s</w:delText>
        </w:r>
        <w:r w:rsidR="00704D96" w:rsidRPr="0010485A" w:rsidDel="00050352">
          <w:delText xml:space="preserve">. The data </w:delText>
        </w:r>
        <w:r w:rsidR="00704D96" w:rsidDel="00050352">
          <w:delText>will</w:delText>
        </w:r>
        <w:r w:rsidR="00704D96" w:rsidRPr="0010485A" w:rsidDel="00050352">
          <w:delText xml:space="preserve"> then be uploaded from the storage medium to the central servers either directly from the vehicle, when the vehicle has good connectivity, or from a satellite monitoring office with network connectivity. </w:delText>
        </w:r>
      </w:del>
    </w:p>
    <w:p w:rsidR="00000000" w:rsidRDefault="00C05908">
      <w:pPr>
        <w:pStyle w:val="Heading2"/>
        <w:jc w:val="both"/>
        <w:rPr>
          <w:del w:id="449" w:author="Atul Prakash" w:date="2009-02-15T23:37:00Z"/>
          <w:sz w:val="14"/>
          <w:szCs w:val="14"/>
        </w:rPr>
        <w:pPrChange w:id="450" w:author="bluskye" w:date="2009-02-16T10:39:00Z">
          <w:pPr>
            <w:jc w:val="both"/>
          </w:pPr>
        </w:pPrChange>
      </w:pPr>
    </w:p>
    <w:p w:rsidR="00000000" w:rsidRDefault="00704D96">
      <w:pPr>
        <w:pStyle w:val="Heading2"/>
        <w:jc w:val="both"/>
        <w:rPr>
          <w:del w:id="451" w:author="Atul Prakash" w:date="2009-02-15T23:59:00Z"/>
        </w:rPr>
        <w:pPrChange w:id="452" w:author="bluskye" w:date="2009-02-16T10:39:00Z">
          <w:pPr>
            <w:spacing w:line="260" w:lineRule="exact"/>
            <w:jc w:val="both"/>
          </w:pPr>
        </w:pPrChange>
      </w:pPr>
      <w:del w:id="453" w:author="Atul Prakash" w:date="2009-02-15T23:59:00Z">
        <w:r w:rsidDel="002550BB">
          <w:delText>T</w:delText>
        </w:r>
        <w:r w:rsidRPr="0010485A" w:rsidDel="002550BB">
          <w:delText xml:space="preserve">he basic idea of mobile data collection is already widely used in other settings. Many homes in the United States now have water and electricity meters that are monitored over a short-range wireless network by the utility company from outside the home. In the case of utilities, a very small amount of data per home, the meter reading, needs to be captured, visual confirmation of a successful capture is possible, and the data is usually collected at slow driving speeds. The </w:delText>
        </w:r>
      </w:del>
      <w:del w:id="454" w:author="Atul Prakash" w:date="2009-02-15T23:29:00Z">
        <w:r w:rsidDel="00050352">
          <w:delText xml:space="preserve">required innovation and the </w:delText>
        </w:r>
        <w:r w:rsidRPr="0010485A" w:rsidDel="00050352">
          <w:delText>research challenge</w:delText>
        </w:r>
      </w:del>
      <w:del w:id="455" w:author="Atul Prakash" w:date="2009-02-15T23:59:00Z">
        <w:r w:rsidRPr="0010485A" w:rsidDel="002550BB">
          <w:delText xml:space="preserve"> in </w:delText>
        </w:r>
      </w:del>
      <w:del w:id="456" w:author="Atul Prakash" w:date="2009-02-15T23:29:00Z">
        <w:r w:rsidRPr="0010485A" w:rsidDel="00050352">
          <w:delText>the case of</w:delText>
        </w:r>
      </w:del>
      <w:del w:id="457" w:author="Atul Prakash" w:date="2009-02-15T23:59:00Z">
        <w:r w:rsidRPr="0010485A" w:rsidDel="002550BB">
          <w:delText xml:space="preserve"> </w:delText>
        </w:r>
      </w:del>
      <w:del w:id="458" w:author="Atul Prakash" w:date="2009-02-15T23:29:00Z">
        <w:r w:rsidRPr="0010485A" w:rsidDel="00050352">
          <w:delText xml:space="preserve">bridges </w:delText>
        </w:r>
      </w:del>
      <w:del w:id="459" w:author="Atul Prakash" w:date="2009-02-15T23:59:00Z">
        <w:r w:rsidRPr="0010485A" w:rsidDel="002550BB">
          <w:delText xml:space="preserve">is being able to extend this idea to reliably handle much larger volumes of sensor data that is likely to be buffered in the sensor network. Furthermore, ideally, we would like the data collection vehicle to be able to drive </w:delText>
        </w:r>
      </w:del>
      <w:del w:id="460" w:author="Atul Prakash" w:date="2009-02-15T23:29:00Z">
        <w:r w:rsidRPr="0010485A" w:rsidDel="00050352">
          <w:delText xml:space="preserve">over the bridge </w:delText>
        </w:r>
      </w:del>
      <w:del w:id="461" w:author="Atul Prakash" w:date="2009-02-15T23:59:00Z">
        <w:r w:rsidRPr="0010485A" w:rsidDel="002550BB">
          <w:delText>at normal speeds so as to avoid disturbing traffic. Prioritizing, aggregating, and compressing sensor data may also be important in case all the data cannot be delivered to the vehicle at the desired driving speed. The driver also needs to know that the data is being successfully collected</w:delText>
        </w:r>
        <w:r w:rsidDel="002550BB">
          <w:delText xml:space="preserve"> or if corrective driving action is required</w:delText>
        </w:r>
        <w:r w:rsidRPr="0010485A" w:rsidDel="002550BB">
          <w:delText>.</w:delText>
        </w:r>
      </w:del>
    </w:p>
    <w:p w:rsidR="009754AC" w:rsidRDefault="00245BA8" w:rsidP="009754AC">
      <w:pPr>
        <w:numPr>
          <w:ins w:id="462" w:author="Atul Prakash" w:date="2009-02-15T23:00:00Z"/>
        </w:numPr>
        <w:jc w:val="both"/>
        <w:rPr>
          <w:del w:id="463" w:author="Unknown"/>
        </w:rPr>
        <w:pPrChange w:id="464" w:author="bluskye" w:date="2009-02-16T10:39:00Z">
          <w:pPr/>
        </w:pPrChange>
      </w:pPr>
      <w:ins w:id="465" w:author="Atul Prakash" w:date="2009-02-16T00:26:00Z">
        <w:r>
          <w:t xml:space="preserve">If a vehicle with a data collection node is moving at high speed relative to the range of the aggregators, the aggregators </w:t>
        </w:r>
      </w:ins>
      <w:ins w:id="466" w:author="Atul Prakash" w:date="2009-02-16T00:27:00Z">
        <w:r>
          <w:t>may</w:t>
        </w:r>
      </w:ins>
      <w:ins w:id="467" w:author="Atul Prakash" w:date="2009-02-16T00:26:00Z">
        <w:r>
          <w:t xml:space="preserve"> have to cooperate to get the logged data out </w:t>
        </w:r>
      </w:ins>
      <w:ins w:id="468" w:author="Atul Prakash" w:date="2009-02-16T00:27:00Z">
        <w:r>
          <w:t>in an environment with</w:t>
        </w:r>
      </w:ins>
      <w:ins w:id="469" w:author="Atul Prakash" w:date="2009-02-16T00:26:00Z">
        <w:r>
          <w:t xml:space="preserve"> intermittent connectivity to the vehicle.</w:t>
        </w:r>
      </w:ins>
      <w:ins w:id="470" w:author="Atul Prakash" w:date="2009-02-16T00:28:00Z">
        <w:r>
          <w:t xml:space="preserve"> </w:t>
        </w:r>
      </w:ins>
      <w:ins w:id="471" w:author="Atul Prakash" w:date="2009-02-16T00:26:00Z">
        <w:r>
          <w:t xml:space="preserve"> </w:t>
        </w:r>
      </w:ins>
      <w:ins w:id="472" w:author="Atul Prakash" w:date="2009-02-15T23:51:00Z">
        <w:r w:rsidR="00A720E2">
          <w:t xml:space="preserve">We envisage </w:t>
        </w:r>
      </w:ins>
      <w:ins w:id="473" w:author="Atul Prakash" w:date="2009-02-16T00:29:00Z">
        <w:r w:rsidR="00A720E2">
          <w:t>transmittable</w:t>
        </w:r>
      </w:ins>
      <w:ins w:id="474" w:author="Atul Prakash" w:date="2009-02-15T23:51:00Z">
        <w:r w:rsidR="00041190">
          <w:t xml:space="preserve"> data </w:t>
        </w:r>
      </w:ins>
      <w:ins w:id="475" w:author="Atul Prakash" w:date="2009-02-16T00:29:00Z">
        <w:r w:rsidR="00A720E2">
          <w:t>to</w:t>
        </w:r>
      </w:ins>
      <w:ins w:id="476" w:author="Atul Prakash" w:date="2009-02-15T23:51:00Z">
        <w:r w:rsidR="00041190">
          <w:t xml:space="preserve"> be partitioned among </w:t>
        </w:r>
        <w:r w:rsidR="00A720E2">
          <w:rPr>
            <w:i/>
          </w:rPr>
          <w:t xml:space="preserve">n </w:t>
        </w:r>
        <w:r w:rsidR="00041190">
          <w:t>aggregators</w:t>
        </w:r>
      </w:ins>
      <w:ins w:id="477" w:author="Atul Prakash" w:date="2009-02-16T00:29:00Z">
        <w:r w:rsidR="00A720E2">
          <w:t xml:space="preserve"> with some redundancy </w:t>
        </w:r>
      </w:ins>
      <w:ins w:id="478" w:author="Atul Prakash" w:date="2009-02-15T23:51:00Z">
        <w:r w:rsidR="00A720E2">
          <w:t>so that the mobile node can determine the subset of data that it is has received reliably.</w:t>
        </w:r>
      </w:ins>
      <w:ins w:id="479" w:author="Atul Prakash" w:date="2009-02-16T10:01:00Z">
        <w:r w:rsidR="007D64F0">
          <w:t xml:space="preserve"> Designing algorithms for such cooperative data transmission to mobile nodes is a future research issue.</w:t>
        </w:r>
      </w:ins>
    </w:p>
    <w:p w:rsidR="009754AC" w:rsidRDefault="009754AC" w:rsidP="009754AC">
      <w:pPr>
        <w:numPr>
          <w:ins w:id="480" w:author="Atul Prakash" w:date="2009-02-16T10:02:00Z"/>
        </w:numPr>
        <w:jc w:val="both"/>
        <w:rPr>
          <w:ins w:id="481" w:author="Atul Prakash" w:date="2009-02-16T10:02:00Z"/>
        </w:rPr>
        <w:pPrChange w:id="482" w:author="bluskye" w:date="2009-02-16T10:39:00Z">
          <w:pPr/>
        </w:pPrChange>
      </w:pPr>
    </w:p>
    <w:p w:rsidR="00000000" w:rsidRDefault="007D64F0">
      <w:pPr>
        <w:pStyle w:val="Heading1"/>
        <w:numPr>
          <w:ins w:id="483" w:author="Atul Prakash" w:date="2009-02-16T10:02:00Z"/>
        </w:numPr>
        <w:rPr>
          <w:ins w:id="484" w:author="Atul Prakash" w:date="2009-02-16T10:02:00Z"/>
        </w:rPr>
        <w:pPrChange w:id="485" w:author="Atul Prakash" w:date="2009-02-16T10:02:00Z">
          <w:pPr/>
        </w:pPrChange>
      </w:pPr>
      <w:ins w:id="486" w:author="Atul Prakash" w:date="2009-02-16T10:02:00Z">
        <w:r>
          <w:t>Conclusions</w:t>
        </w:r>
      </w:ins>
    </w:p>
    <w:p w:rsidR="009754AC" w:rsidDel="00C05908" w:rsidRDefault="004600DA" w:rsidP="009754AC">
      <w:pPr>
        <w:numPr>
          <w:ins w:id="487" w:author="Atul Prakash" w:date="2009-02-15T23:00:00Z"/>
        </w:numPr>
        <w:jc w:val="both"/>
        <w:rPr>
          <w:ins w:id="488" w:author="bluskye" w:date="2009-02-16T10:34:00Z"/>
          <w:del w:id="489" w:author="Atul Prakash" w:date="2009-02-16T11:26:00Z"/>
        </w:rPr>
        <w:pPrChange w:id="490" w:author="bluskye" w:date="2009-02-16T10:40:00Z">
          <w:pPr>
            <w:ind w:left="720" w:hanging="720"/>
          </w:pPr>
        </w:pPrChange>
      </w:pPr>
      <w:ins w:id="491" w:author="Billy Lau" w:date="2009-02-16T10:48:00Z">
        <w:r>
          <w:t xml:space="preserve">In conclusion, </w:t>
        </w:r>
      </w:ins>
      <w:ins w:id="492" w:author="bluskye" w:date="2009-02-16T10:12:00Z">
        <w:del w:id="493" w:author="Billy Lau" w:date="2009-02-16T10:48:00Z">
          <w:r w:rsidR="002632E2" w:rsidDel="004600DA">
            <w:delText>W</w:delText>
          </w:r>
        </w:del>
      </w:ins>
      <w:ins w:id="494" w:author="Billy Lau" w:date="2009-02-16T10:48:00Z">
        <w:r>
          <w:t>w</w:t>
        </w:r>
      </w:ins>
      <w:ins w:id="495" w:author="bluskye" w:date="2009-02-16T10:12:00Z">
        <w:r w:rsidR="002632E2">
          <w:t xml:space="preserve">e </w:t>
        </w:r>
      </w:ins>
      <w:ins w:id="496" w:author="bluskye" w:date="2009-02-16T10:26:00Z">
        <w:del w:id="497" w:author="Billy Lau" w:date="2009-02-16T10:48:00Z">
          <w:r w:rsidR="001706F0" w:rsidDel="004600DA">
            <w:delText>find</w:delText>
          </w:r>
        </w:del>
      </w:ins>
      <w:ins w:id="498" w:author="Billy Lau" w:date="2009-02-16T10:49:00Z">
        <w:r>
          <w:t xml:space="preserve"> </w:t>
        </w:r>
      </w:ins>
      <w:ins w:id="499" w:author="Billy Lau" w:date="2009-02-16T10:51:00Z">
        <w:r>
          <w:t>discuss</w:t>
        </w:r>
      </w:ins>
      <w:ins w:id="500" w:author="bluskye" w:date="2009-02-16T10:13:00Z">
        <w:r w:rsidR="002632E2">
          <w:t xml:space="preserve"> </w:t>
        </w:r>
      </w:ins>
      <w:ins w:id="501" w:author="bluskye" w:date="2009-02-16T10:16:00Z">
        <w:r w:rsidR="002632E2">
          <w:t xml:space="preserve">a novel application of sensor networks for the collection of </w:t>
        </w:r>
      </w:ins>
      <w:ins w:id="502" w:author="bluskye" w:date="2009-02-16T10:18:00Z">
        <w:r w:rsidR="002632E2">
          <w:t xml:space="preserve">data that may </w:t>
        </w:r>
        <w:del w:id="503" w:author="Atul Prakash" w:date="2009-02-16T11:25:00Z">
          <w:r w:rsidR="002632E2" w:rsidDel="00C05908">
            <w:delText>impact</w:delText>
          </w:r>
        </w:del>
      </w:ins>
      <w:ins w:id="504" w:author="Atul Prakash" w:date="2009-02-16T11:25:00Z">
        <w:r w:rsidR="00C05908">
          <w:t>help assess</w:t>
        </w:r>
      </w:ins>
      <w:ins w:id="505" w:author="bluskye" w:date="2009-02-16T10:18:00Z">
        <w:r w:rsidR="002632E2">
          <w:t xml:space="preserve"> the soundness of physical infrastructures</w:t>
        </w:r>
      </w:ins>
      <w:ins w:id="506" w:author="bluskye" w:date="2009-02-16T10:32:00Z">
        <w:r w:rsidR="009567D1">
          <w:t>, particularly in remote locations</w:t>
        </w:r>
      </w:ins>
      <w:ins w:id="507" w:author="bluskye" w:date="2009-02-16T10:18:00Z">
        <w:r w:rsidR="002632E2">
          <w:t xml:space="preserve">. </w:t>
        </w:r>
      </w:ins>
      <w:ins w:id="508" w:author="Billy Lau" w:date="2009-02-16T10:57:00Z">
        <w:r>
          <w:t xml:space="preserve">Since </w:t>
        </w:r>
      </w:ins>
      <w:ins w:id="509" w:author="bluskye" w:date="2009-02-16T10:32:00Z">
        <w:del w:id="510" w:author="Billy Lau" w:date="2009-02-16T10:57:00Z">
          <w:r w:rsidR="009567D1" w:rsidDel="004600DA">
            <w:delText>M</w:delText>
          </w:r>
        </w:del>
      </w:ins>
      <w:ins w:id="511" w:author="Billy Lau" w:date="2009-02-16T10:57:00Z">
        <w:r>
          <w:t>m</w:t>
        </w:r>
      </w:ins>
      <w:ins w:id="512" w:author="bluskye" w:date="2009-02-16T10:32:00Z">
        <w:r w:rsidR="009567D1">
          <w:t xml:space="preserve">anual monitoring of such </w:t>
        </w:r>
      </w:ins>
      <w:ins w:id="513" w:author="bluskye" w:date="2009-02-16T10:33:00Z">
        <w:r w:rsidR="009567D1">
          <w:t>infrastructures</w:t>
        </w:r>
      </w:ins>
      <w:ins w:id="514" w:author="bluskye" w:date="2009-02-16T10:32:00Z">
        <w:r w:rsidR="009567D1">
          <w:t xml:space="preserve"> </w:t>
        </w:r>
      </w:ins>
      <w:ins w:id="515" w:author="bluskye" w:date="2009-02-16T10:33:00Z">
        <w:del w:id="516" w:author="Billy Lau" w:date="2009-02-16T10:57:00Z">
          <w:r w:rsidR="009567D1" w:rsidDel="004600DA">
            <w:delText>are</w:delText>
          </w:r>
        </w:del>
      </w:ins>
      <w:ins w:id="517" w:author="Billy Lau" w:date="2009-02-16T10:57:00Z">
        <w:r>
          <w:t>is</w:t>
        </w:r>
      </w:ins>
      <w:ins w:id="518" w:author="bluskye" w:date="2009-02-16T10:33:00Z">
        <w:r w:rsidR="009567D1">
          <w:t xml:space="preserve"> cost ineffective and laborious</w:t>
        </w:r>
      </w:ins>
      <w:ins w:id="519" w:author="Billy Lau" w:date="2009-02-16T10:58:00Z">
        <w:r>
          <w:t>,</w:t>
        </w:r>
      </w:ins>
      <w:ins w:id="520" w:author="bluskye" w:date="2009-02-16T10:33:00Z">
        <w:del w:id="521" w:author="Billy Lau" w:date="2009-02-16T10:58:00Z">
          <w:r w:rsidR="009567D1" w:rsidDel="004600DA">
            <w:delText>.</w:delText>
          </w:r>
        </w:del>
        <w:r w:rsidR="009567D1">
          <w:t xml:space="preserve"> </w:t>
        </w:r>
      </w:ins>
      <w:ins w:id="522" w:author="Billy Lau" w:date="2009-02-16T10:58:00Z">
        <w:r w:rsidR="00011153">
          <w:t xml:space="preserve">we </w:t>
        </w:r>
        <w:del w:id="523" w:author="Atul Prakash" w:date="2009-02-16T11:25:00Z">
          <w:r w:rsidR="00011153" w:rsidDel="00C05908">
            <w:delText xml:space="preserve">hope that </w:delText>
          </w:r>
        </w:del>
      </w:ins>
      <w:ins w:id="524" w:author="bluskye" w:date="2009-02-16T10:33:00Z">
        <w:del w:id="525" w:author="Atul Prakash" w:date="2009-02-16T11:25:00Z">
          <w:r w:rsidR="009567D1" w:rsidDel="00C05908">
            <w:delText>Through</w:delText>
          </w:r>
          <w:r w:rsidR="009567D1" w:rsidDel="00C05908">
            <w:delText xml:space="preserve"> the</w:delText>
          </w:r>
        </w:del>
      </w:ins>
      <w:ins w:id="526" w:author="Atul Prakash" w:date="2009-02-16T11:25:00Z">
        <w:r w:rsidR="00C05908">
          <w:t>propose a multi-tier architecture, based on dependable opportunistic communication,</w:t>
        </w:r>
      </w:ins>
      <w:ins w:id="527" w:author="bluskye" w:date="2009-02-16T10:33:00Z">
        <w:r w:rsidR="009567D1">
          <w:t xml:space="preserve"> </w:t>
        </w:r>
      </w:ins>
      <w:ins w:id="528" w:author="Atul Prakash" w:date="2009-02-16T11:26:00Z">
        <w:r w:rsidR="00C05908">
          <w:t>which</w:t>
        </w:r>
      </w:ins>
      <w:ins w:id="529" w:author="bluskye" w:date="2009-02-16T10:33:00Z">
        <w:del w:id="530" w:author="Atul Prakash" w:date="2009-02-16T11:26:00Z">
          <w:r w:rsidR="009567D1" w:rsidDel="00C05908">
            <w:delText>us</w:delText>
          </w:r>
          <w:r w:rsidR="009567D1" w:rsidDel="00C05908">
            <w:delText>e</w:delText>
          </w:r>
        </w:del>
      </w:ins>
      <w:ins w:id="531" w:author="Billy Lau" w:date="2009-02-16T10:58:00Z">
        <w:del w:id="532" w:author="Atul Prakash" w:date="2009-02-16T11:26:00Z">
          <w:r w:rsidR="00011153" w:rsidDel="00C05908">
            <w:delText>age</w:delText>
          </w:r>
        </w:del>
      </w:ins>
      <w:ins w:id="533" w:author="bluskye" w:date="2009-02-16T10:33:00Z">
        <w:del w:id="534" w:author="Atul Prakash" w:date="2009-02-16T11:26:00Z">
          <w:r w:rsidR="009567D1" w:rsidDel="00C05908">
            <w:delText xml:space="preserve"> of sensor networks</w:delText>
          </w:r>
          <w:r w:rsidR="009567D1" w:rsidDel="00C05908">
            <w:delText>,</w:delText>
          </w:r>
        </w:del>
      </w:ins>
      <w:ins w:id="535" w:author="Billy Lau" w:date="2009-02-16T10:59:00Z">
        <w:r w:rsidR="00011153">
          <w:t xml:space="preserve"> can</w:t>
        </w:r>
      </w:ins>
      <w:ins w:id="536" w:author="bluskye" w:date="2009-02-16T10:33:00Z">
        <w:r w:rsidR="009567D1">
          <w:t xml:space="preserve"> </w:t>
        </w:r>
        <w:del w:id="537" w:author="Billy Lau" w:date="2009-02-16T10:50:00Z">
          <w:r w:rsidR="009567D1" w:rsidDel="004600DA">
            <w:delText xml:space="preserve">we </w:delText>
          </w:r>
        </w:del>
      </w:ins>
      <w:ins w:id="538" w:author="bluskye" w:date="2009-02-16T10:38:00Z">
        <w:del w:id="539" w:author="Billy Lau" w:date="2009-02-16T10:50:00Z">
          <w:r w:rsidR="00467482" w:rsidDel="004600DA">
            <w:delText>envisage the</w:delText>
          </w:r>
        </w:del>
      </w:ins>
      <w:ins w:id="540" w:author="bluskye" w:date="2009-02-16T10:33:00Z">
        <w:r w:rsidR="009567D1">
          <w:t xml:space="preserve"> automate</w:t>
        </w:r>
        <w:del w:id="541" w:author="Billy Lau" w:date="2009-02-16T10:59:00Z">
          <w:r w:rsidR="009567D1" w:rsidDel="00011153">
            <w:delText>d</w:delText>
          </w:r>
        </w:del>
      </w:ins>
      <w:ins w:id="542" w:author="Billy Lau" w:date="2009-02-16T10:59:00Z">
        <w:r w:rsidR="00011153">
          <w:t xml:space="preserve"> the</w:t>
        </w:r>
      </w:ins>
      <w:ins w:id="543" w:author="bluskye" w:date="2009-02-16T10:33:00Z">
        <w:r w:rsidR="009567D1">
          <w:t xml:space="preserve"> collection of </w:t>
        </w:r>
      </w:ins>
      <w:ins w:id="544" w:author="Atul Prakash" w:date="2009-02-16T11:26:00Z">
        <w:r w:rsidR="00C05908">
          <w:t>sensor data.</w:t>
        </w:r>
      </w:ins>
      <w:ins w:id="545" w:author="bluskye" w:date="2009-02-16T10:33:00Z">
        <w:del w:id="546" w:author="Atul Prakash" w:date="2009-02-16T11:26:00Z">
          <w:r w:rsidR="009567D1" w:rsidDel="00C05908">
            <w:delText>the infrastructure usage statistics for the purpose of planning maintenance work.</w:delText>
          </w:r>
        </w:del>
      </w:ins>
      <w:ins w:id="547" w:author="Atul Prakash" w:date="2009-02-16T11:26:00Z">
        <w:r w:rsidR="00C05908">
          <w:t xml:space="preserve"> In the proposed architecture, </w:t>
        </w:r>
      </w:ins>
    </w:p>
    <w:p w:rsidR="00000000" w:rsidRDefault="00C05908">
      <w:pPr>
        <w:jc w:val="both"/>
        <w:rPr>
          <w:del w:id="548" w:author="bluskye" w:date="2009-02-16T10:25:00Z"/>
        </w:rPr>
        <w:pPrChange w:id="549" w:author="bluskye" w:date="2009-02-16T10:40:00Z">
          <w:pPr>
            <w:spacing w:line="260" w:lineRule="exact"/>
            <w:jc w:val="both"/>
          </w:pPr>
        </w:pPrChange>
      </w:pPr>
      <w:proofErr w:type="gramStart"/>
      <w:ins w:id="550" w:author="Atul Prakash" w:date="2009-02-16T11:27:00Z">
        <w:r>
          <w:t>s</w:t>
        </w:r>
      </w:ins>
      <w:proofErr w:type="gramEnd"/>
      <w:ins w:id="551" w:author="bluskye" w:date="2009-02-16T10:36:00Z">
        <w:del w:id="552" w:author="Atul Prakash" w:date="2009-02-16T11:27:00Z">
          <w:r w:rsidR="005D109A" w:rsidDel="00C05908">
            <w:delText>S</w:delText>
          </w:r>
        </w:del>
        <w:r w:rsidR="005D109A">
          <w:t xml:space="preserve">ensor nodes are deployed to monitor the infrastructure. </w:t>
        </w:r>
      </w:ins>
      <w:ins w:id="553" w:author="bluskye" w:date="2009-02-16T10:20:00Z">
        <w:r w:rsidR="002632E2">
          <w:t xml:space="preserve">Data vehicles </w:t>
        </w:r>
      </w:ins>
      <w:ins w:id="554" w:author="Billy Lau" w:date="2009-02-16T11:00:00Z">
        <w:r w:rsidR="001B0318">
          <w:t xml:space="preserve">surveying </w:t>
        </w:r>
      </w:ins>
      <w:ins w:id="555" w:author="bluskye" w:date="2009-02-16T10:20:00Z">
        <w:del w:id="556" w:author="Billy Lau" w:date="2009-02-16T11:00:00Z">
          <w:r w:rsidR="002632E2" w:rsidDel="001B0318">
            <w:delText>utilizing</w:delText>
          </w:r>
        </w:del>
        <w:r w:rsidR="002632E2">
          <w:t xml:space="preserve"> </w:t>
        </w:r>
      </w:ins>
      <w:ins w:id="557" w:author="bluskye" w:date="2009-02-16T10:36:00Z">
        <w:r w:rsidR="005D109A">
          <w:t>the</w:t>
        </w:r>
      </w:ins>
      <w:ins w:id="558" w:author="bluskye" w:date="2009-02-16T10:20:00Z">
        <w:r w:rsidR="002632E2">
          <w:t xml:space="preserve"> infrastructure will </w:t>
        </w:r>
      </w:ins>
      <w:ins w:id="559" w:author="bluskye" w:date="2009-02-16T10:23:00Z">
        <w:r w:rsidR="002632E2">
          <w:t xml:space="preserve">act as </w:t>
        </w:r>
      </w:ins>
      <w:ins w:id="560" w:author="bluskye" w:date="2009-02-16T10:24:00Z">
        <w:r w:rsidR="002632E2">
          <w:t xml:space="preserve">communication </w:t>
        </w:r>
      </w:ins>
      <w:ins w:id="561" w:author="bluskye" w:date="2009-02-16T10:23:00Z">
        <w:r w:rsidR="002632E2">
          <w:t xml:space="preserve">proxies for the delivery of collected data </w:t>
        </w:r>
      </w:ins>
      <w:ins w:id="562" w:author="bluskye" w:date="2009-02-16T10:25:00Z">
        <w:r w:rsidR="002632E2">
          <w:t xml:space="preserve">and acknowledgements between </w:t>
        </w:r>
      </w:ins>
      <w:ins w:id="563" w:author="bluskye" w:date="2009-02-16T10:24:00Z">
        <w:r w:rsidR="002632E2">
          <w:t>node aggregators</w:t>
        </w:r>
      </w:ins>
      <w:ins w:id="564" w:author="bluskye" w:date="2009-02-16T10:25:00Z">
        <w:r w:rsidR="002632E2">
          <w:t xml:space="preserve"> and</w:t>
        </w:r>
      </w:ins>
      <w:ins w:id="565" w:author="bluskye" w:date="2009-02-16T10:23:00Z">
        <w:r w:rsidR="002632E2">
          <w:t xml:space="preserve"> data server</w:t>
        </w:r>
      </w:ins>
      <w:ins w:id="566" w:author="bluskye" w:date="2009-02-16T10:24:00Z">
        <w:r w:rsidR="002632E2">
          <w:t>s</w:t>
        </w:r>
      </w:ins>
      <w:ins w:id="567" w:author="bluskye" w:date="2009-02-16T10:25:00Z">
        <w:r w:rsidR="002632E2">
          <w:t>.</w:t>
        </w:r>
      </w:ins>
      <w:ins w:id="568" w:author="bluskye" w:date="2009-02-16T10:26:00Z">
        <w:r w:rsidR="001706F0">
          <w:t xml:space="preserve"> </w:t>
        </w:r>
      </w:ins>
      <w:ins w:id="569" w:author="bluskye" w:date="2009-02-16T10:39:00Z">
        <w:r w:rsidR="00467482">
          <w:t>Finally, w</w:t>
        </w:r>
      </w:ins>
      <w:ins w:id="570" w:author="bluskye" w:date="2009-02-16T10:26:00Z">
        <w:r w:rsidR="001706F0">
          <w:t xml:space="preserve">e present </w:t>
        </w:r>
        <w:del w:id="571" w:author="Atul Prakash" w:date="2009-02-16T11:27:00Z">
          <w:r w:rsidR="001706F0" w:rsidDel="00C05908">
            <w:delText>the</w:delText>
          </w:r>
        </w:del>
      </w:ins>
      <w:ins w:id="572" w:author="Atul Prakash" w:date="2009-02-16T11:27:00Z">
        <w:r>
          <w:t>research</w:t>
        </w:r>
      </w:ins>
      <w:ins w:id="573" w:author="bluskye" w:date="2009-02-16T10:26:00Z">
        <w:r w:rsidR="001706F0">
          <w:t xml:space="preserve"> chal</w:t>
        </w:r>
        <w:r w:rsidR="009567D1">
          <w:t xml:space="preserve">lenges for such an </w:t>
        </w:r>
        <w:del w:id="574" w:author="Atul Prakash" w:date="2009-02-16T11:27:00Z">
          <w:r w:rsidR="009567D1" w:rsidDel="00C05908">
            <w:delText>application</w:delText>
          </w:r>
        </w:del>
      </w:ins>
      <w:ins w:id="575" w:author="Atul Prakash" w:date="2009-02-16T11:27:00Z">
        <w:r>
          <w:t>architecture</w:t>
        </w:r>
      </w:ins>
      <w:ins w:id="576" w:author="bluskye" w:date="2009-02-16T10:28:00Z">
        <w:r w:rsidR="009567D1">
          <w:t xml:space="preserve">, which include </w:t>
        </w:r>
      </w:ins>
      <w:ins w:id="577" w:author="Atul Prakash" w:date="2009-02-16T11:27:00Z">
        <w:r>
          <w:t xml:space="preserve">secure </w:t>
        </w:r>
      </w:ins>
      <w:ins w:id="578" w:author="bluskye" w:date="2009-02-16T10:28:00Z">
        <w:del w:id="579" w:author="Atul Prakash" w:date="2009-02-16T11:27:00Z">
          <w:r w:rsidR="009567D1" w:rsidDel="00C05908">
            <w:delText>reliable delivery</w:delText>
          </w:r>
        </w:del>
      </w:ins>
      <w:ins w:id="580" w:author="Atul Prakash" w:date="2009-02-16T11:27:00Z">
        <w:r>
          <w:t>communication</w:t>
        </w:r>
      </w:ins>
      <w:ins w:id="581" w:author="bluskye" w:date="2009-02-16T10:28:00Z">
        <w:r w:rsidR="009567D1">
          <w:t xml:space="preserve"> of sensor data, </w:t>
        </w:r>
      </w:ins>
      <w:ins w:id="582" w:author="bluskye" w:date="2009-02-16T10:30:00Z">
        <w:r w:rsidR="009567D1">
          <w:t xml:space="preserve">robustness, and </w:t>
        </w:r>
        <w:del w:id="583" w:author="Atul Prakash" w:date="2009-02-16T11:27:00Z">
          <w:r w:rsidR="009567D1" w:rsidDel="00C05908">
            <w:delText>data</w:delText>
          </w:r>
        </w:del>
      </w:ins>
      <w:ins w:id="584" w:author="Atul Prakash" w:date="2009-02-16T11:27:00Z">
        <w:r>
          <w:t>cooperative</w:t>
        </w:r>
      </w:ins>
      <w:ins w:id="585" w:author="bluskye" w:date="2009-02-16T10:30:00Z">
        <w:r w:rsidR="009567D1">
          <w:t xml:space="preserve"> </w:t>
        </w:r>
        <w:del w:id="586" w:author="Atul Prakash" w:date="2009-02-16T11:27:00Z">
          <w:r w:rsidR="009567D1" w:rsidDel="00C05908">
            <w:delText>management</w:delText>
          </w:r>
        </w:del>
      </w:ins>
      <w:ins w:id="587" w:author="Atul Prakash" w:date="2009-02-16T11:27:00Z">
        <w:r>
          <w:t>communication of data from aggregator</w:t>
        </w:r>
      </w:ins>
      <w:ins w:id="588" w:author="bluskye" w:date="2009-02-16T10:30:00Z">
        <w:r w:rsidR="009567D1">
          <w:t xml:space="preserve"> </w:t>
        </w:r>
        <w:del w:id="589" w:author="Atul Prakash" w:date="2009-02-16T11:28:00Z">
          <w:r w:rsidR="009567D1" w:rsidDel="00C05908">
            <w:delText xml:space="preserve">on </w:delText>
          </w:r>
        </w:del>
        <w:r w:rsidR="009567D1">
          <w:t>sensor nodes</w:t>
        </w:r>
      </w:ins>
      <w:ins w:id="590" w:author="Atul Prakash" w:date="2009-02-16T11:28:00Z">
        <w:r>
          <w:t xml:space="preserve"> to the infrastructure.</w:t>
        </w:r>
      </w:ins>
      <w:ins w:id="591" w:author="bluskye" w:date="2009-02-16T10:30:00Z">
        <w:del w:id="592" w:author="Atul Prakash" w:date="2009-02-16T11:28:00Z">
          <w:r w:rsidR="009567D1" w:rsidDel="00C05908">
            <w:delText>.</w:delText>
          </w:r>
        </w:del>
      </w:ins>
      <w:del w:id="593" w:author="bluskye" w:date="2009-02-16T10:25:00Z">
        <w:r w:rsidR="00704D96" w:rsidRPr="0010485A" w:rsidDel="002632E2">
          <w:delText xml:space="preserve">Designing a solution to this problem </w:delText>
        </w:r>
        <w:r w:rsidR="00704D96" w:rsidDel="002632E2">
          <w:delText>requires</w:delText>
        </w:r>
        <w:r w:rsidR="00704D96" w:rsidRPr="0010485A" w:rsidDel="002632E2">
          <w:delText xml:space="preserve"> cooperation between computer scientists, wireless communication researchers, and </w:delText>
        </w:r>
        <w:r w:rsidR="00704D96" w:rsidDel="002632E2">
          <w:delText>transportation engineers, expertise that is strongly represented in this research team</w:delText>
        </w:r>
        <w:r w:rsidR="00704D96" w:rsidRPr="0010485A" w:rsidDel="002632E2">
          <w:delText xml:space="preserve">. Our plan is to first </w:delText>
        </w:r>
        <w:r w:rsidR="00704D96" w:rsidDel="002632E2">
          <w:delText>conduct</w:delText>
        </w:r>
        <w:r w:rsidR="00704D96" w:rsidRPr="0010485A" w:rsidDel="002632E2">
          <w:delText xml:space="preserve"> test simulations in a controlled environment with common local-area wireless protocols</w:delText>
        </w:r>
        <w:r w:rsidR="00704D96" w:rsidDel="002632E2">
          <w:delText xml:space="preserve"> (</w:delText>
        </w:r>
        <w:r w:rsidR="00704D96" w:rsidRPr="009F3D5B" w:rsidDel="002632E2">
          <w:rPr>
            <w:i/>
          </w:rPr>
          <w:delText>e.g.</w:delText>
        </w:r>
        <w:r w:rsidR="00704D96" w:rsidRPr="0010485A" w:rsidDel="002632E2">
          <w:delText xml:space="preserve"> Zigbee) to see how their throughput and reliability is impacted when one of the nodes is mobile at varying speeds.  The </w:delText>
        </w:r>
        <w:r w:rsidR="00704D96" w:rsidDel="002632E2">
          <w:delText>research approach</w:delText>
        </w:r>
        <w:r w:rsidR="00704D96" w:rsidRPr="0010485A" w:rsidDel="002632E2">
          <w:delText xml:space="preserve"> will focus on the mechanisms to prioritize and compress data, reliability, and security. Th</w:delText>
        </w:r>
        <w:r w:rsidR="00704D96" w:rsidDel="002632E2">
          <w:delText xml:space="preserve">is will be accompanied by investigation of methods to </w:delText>
        </w:r>
        <w:r w:rsidR="00704D96" w:rsidRPr="0010485A" w:rsidDel="002632E2">
          <w:delText>tun</w:delText>
        </w:r>
        <w:r w:rsidR="00704D96" w:rsidDel="002632E2">
          <w:delText>e</w:delText>
        </w:r>
        <w:r w:rsidR="00704D96" w:rsidRPr="0010485A" w:rsidDel="002632E2">
          <w:delText xml:space="preserve"> the network</w:delText>
        </w:r>
        <w:r w:rsidR="00704D96" w:rsidDel="002632E2">
          <w:delText xml:space="preserve"> and design protocols.</w:delText>
        </w:r>
      </w:del>
    </w:p>
    <w:p w:rsidR="00A70209" w:rsidRDefault="00A70209">
      <w:pPr>
        <w:jc w:val="both"/>
        <w:rPr>
          <w:del w:id="594" w:author="bluskye" w:date="2009-02-16T10:25:00Z"/>
          <w:sz w:val="14"/>
          <w:szCs w:val="14"/>
        </w:rPr>
      </w:pPr>
    </w:p>
    <w:p w:rsidR="00000000" w:rsidRDefault="009754AC">
      <w:pPr>
        <w:jc w:val="both"/>
        <w:rPr>
          <w:del w:id="595" w:author="bluskye" w:date="2009-02-16T10:25:00Z"/>
        </w:rPr>
        <w:pPrChange w:id="596" w:author="bluskye" w:date="2009-02-16T10:40:00Z">
          <w:pPr>
            <w:spacing w:line="260" w:lineRule="exact"/>
            <w:jc w:val="both"/>
          </w:pPr>
        </w:pPrChange>
      </w:pPr>
      <w:del w:id="597" w:author="bluskye" w:date="2009-02-16T10:25:00Z">
        <w:r w:rsidRPr="009754AC">
          <w:rPr>
            <w:rFonts w:ascii="Arial" w:hAnsi="Arial" w:cs="Arial"/>
            <w:b/>
            <w:noProof/>
            <w:szCs w:val="22"/>
          </w:rPr>
          <w:pict>
            <v:shape id="_x0000_s1028" type="#_x0000_t202" style="position:absolute;left:0;text-align:left;margin-left:265.4pt;margin-top:390.4pt;width:202.6pt;height:247.7pt;z-index:251662336;mso-wrap-distance-left:3.6pt;mso-wrap-distance-top:5.75pt;mso-wrap-distance-right:7.2pt;mso-position-vertical-relative:margin" filled="f" stroked="f">
              <v:textbox style="mso-next-textbox:#_x0000_s1028">
                <w:txbxContent>
                  <w:p w:rsidR="00172D76" w:rsidRPr="003464AE" w:rsidRDefault="00172D76" w:rsidP="00704D96">
                    <w:pPr>
                      <w:ind w:right="-165"/>
                      <w:jc w:val="center"/>
                      <w:rPr>
                        <w:sz w:val="18"/>
                        <w:szCs w:val="18"/>
                      </w:rPr>
                    </w:pPr>
                    <w:r>
                      <w:rPr>
                        <w:noProof/>
                        <w:sz w:val="18"/>
                        <w:szCs w:val="18"/>
                        <w:lang w:eastAsia="en-US"/>
                      </w:rPr>
                      <w:drawing>
                        <wp:inline distT="0" distB="0" distL="0" distR="0">
                          <wp:extent cx="2197100" cy="1104900"/>
                          <wp:effectExtent l="25400" t="0" r="0" b="0"/>
                          <wp:docPr id="2" name="Picture 2" descr="DecisionV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cisionVII"/>
                                  <pic:cNvPicPr>
                                    <a:picLocks noChangeAspect="1" noChangeArrowheads="1"/>
                                  </pic:cNvPicPr>
                                </pic:nvPicPr>
                                <pic:blipFill>
                                  <a:blip r:embed="rId7"/>
                                  <a:srcRect/>
                                  <a:stretch>
                                    <a:fillRect/>
                                  </a:stretch>
                                </pic:blipFill>
                                <pic:spPr bwMode="auto">
                                  <a:xfrm>
                                    <a:off x="0" y="0"/>
                                    <a:ext cx="2197100" cy="1104900"/>
                                  </a:xfrm>
                                  <a:prstGeom prst="rect">
                                    <a:avLst/>
                                  </a:prstGeom>
                                  <a:noFill/>
                                  <a:ln w="9525">
                                    <a:noFill/>
                                    <a:miter lim="800000"/>
                                    <a:headEnd/>
                                    <a:tailEnd/>
                                  </a:ln>
                                </pic:spPr>
                              </pic:pic>
                            </a:graphicData>
                          </a:graphic>
                        </wp:inline>
                      </w:drawing>
                    </w:r>
                  </w:p>
                  <w:p w:rsidR="00172D76" w:rsidRDefault="00172D76" w:rsidP="00704D96">
                    <w:pPr>
                      <w:ind w:right="-165"/>
                      <w:jc w:val="center"/>
                      <w:rPr>
                        <w:rFonts w:ascii="Arial" w:hAnsi="Arial" w:cs="Arial"/>
                        <w:sz w:val="18"/>
                        <w:szCs w:val="18"/>
                      </w:rPr>
                    </w:pPr>
                    <w:r w:rsidRPr="003464AE">
                      <w:rPr>
                        <w:rFonts w:ascii="Arial" w:hAnsi="Arial" w:cs="Arial"/>
                        <w:sz w:val="18"/>
                        <w:szCs w:val="18"/>
                      </w:rPr>
                      <w:t>(</w:t>
                    </w:r>
                    <w:proofErr w:type="gramStart"/>
                    <w:r w:rsidRPr="003464AE">
                      <w:rPr>
                        <w:rFonts w:ascii="Arial" w:hAnsi="Arial" w:cs="Arial"/>
                        <w:sz w:val="18"/>
                        <w:szCs w:val="18"/>
                      </w:rPr>
                      <w:t>a</w:t>
                    </w:r>
                    <w:proofErr w:type="gramEnd"/>
                    <w:r w:rsidRPr="003464AE">
                      <w:rPr>
                        <w:rFonts w:ascii="Arial" w:hAnsi="Arial" w:cs="Arial"/>
                        <w:sz w:val="18"/>
                        <w:szCs w:val="18"/>
                      </w:rPr>
                      <w:t>)</w:t>
                    </w:r>
                  </w:p>
                  <w:p w:rsidR="00172D76" w:rsidRPr="000254D0" w:rsidRDefault="00172D76" w:rsidP="00704D96">
                    <w:pPr>
                      <w:ind w:right="-165"/>
                      <w:jc w:val="center"/>
                      <w:rPr>
                        <w:rFonts w:ascii="Arial" w:hAnsi="Arial" w:cs="Arial"/>
                        <w:sz w:val="8"/>
                        <w:szCs w:val="18"/>
                      </w:rPr>
                    </w:pPr>
                  </w:p>
                  <w:p w:rsidR="00172D76" w:rsidRPr="003464AE" w:rsidRDefault="00172D76" w:rsidP="00704D96">
                    <w:pPr>
                      <w:ind w:right="-165"/>
                      <w:jc w:val="center"/>
                      <w:rPr>
                        <w:sz w:val="18"/>
                        <w:szCs w:val="18"/>
                      </w:rPr>
                    </w:pPr>
                    <w:r w:rsidRPr="003464AE">
                      <w:rPr>
                        <w:sz w:val="18"/>
                        <w:szCs w:val="18"/>
                      </w:rPr>
                      <w:object w:dxaOrig="5969" w:dyaOrig="2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93.6pt;height:86.4pt" o:ole="">
                          <v:imagedata r:id="rId8" o:title=""/>
                        </v:shape>
                        <o:OLEObject Type="Embed" ProgID="Unknown" ShapeID="_x0000_i1026" DrawAspect="Content" ObjectID="_1170144856" r:id="rId9"/>
                      </w:object>
                    </w:r>
                  </w:p>
                  <w:p w:rsidR="00172D76" w:rsidRPr="003464AE" w:rsidRDefault="00172D76" w:rsidP="00704D96">
                    <w:pPr>
                      <w:ind w:right="-165"/>
                      <w:jc w:val="center"/>
                      <w:rPr>
                        <w:sz w:val="18"/>
                        <w:szCs w:val="18"/>
                      </w:rPr>
                    </w:pPr>
                    <w:r w:rsidRPr="003464AE">
                      <w:rPr>
                        <w:rFonts w:ascii="Arial" w:hAnsi="Arial" w:cs="Arial"/>
                        <w:sz w:val="18"/>
                        <w:szCs w:val="18"/>
                      </w:rPr>
                      <w:t>(b)</w:t>
                    </w:r>
                  </w:p>
                  <w:p w:rsidR="00172D76" w:rsidRPr="00B105EA" w:rsidRDefault="00172D76" w:rsidP="00704D96">
                    <w:pPr>
                      <w:ind w:right="-158"/>
                      <w:jc w:val="right"/>
                      <w:rPr>
                        <w:rFonts w:ascii="Arial" w:hAnsi="Arial" w:cs="Arial"/>
                        <w:b/>
                        <w:color w:val="FF0000"/>
                        <w:sz w:val="8"/>
                      </w:rPr>
                    </w:pPr>
                  </w:p>
                  <w:p w:rsidR="00172D76" w:rsidRDefault="00172D76" w:rsidP="00704D96">
                    <w:pPr>
                      <w:ind w:right="-158"/>
                      <w:jc w:val="right"/>
                      <w:rPr>
                        <w:rFonts w:ascii="Arial" w:hAnsi="Arial" w:cs="Arial"/>
                      </w:rPr>
                    </w:pPr>
                    <w:r>
                      <w:rPr>
                        <w:rFonts w:ascii="Arial" w:hAnsi="Arial" w:cs="Arial"/>
                        <w:b/>
                        <w:color w:val="FF0000"/>
                      </w:rPr>
                      <w:t>Figure X.</w:t>
                    </w:r>
                    <w:r>
                      <w:rPr>
                        <w:rFonts w:ascii="Arial" w:hAnsi="Arial" w:cs="Arial"/>
                        <w:b/>
                      </w:rPr>
                      <w:t xml:space="preserve">  </w:t>
                    </w:r>
                    <w:r w:rsidRPr="000A25F2">
                      <w:rPr>
                        <w:rFonts w:ascii="Arial" w:hAnsi="Arial" w:cs="Arial"/>
                      </w:rPr>
                      <w:t>Decisio</w:t>
                    </w:r>
                    <w:r>
                      <w:rPr>
                        <w:rFonts w:ascii="Arial" w:hAnsi="Arial" w:cs="Arial"/>
                      </w:rPr>
                      <w:t>n point strategies for Thrust 3: (a) fleet characterization;</w:t>
                    </w:r>
                  </w:p>
                  <w:p w:rsidR="00172D76" w:rsidRDefault="00172D76" w:rsidP="00704D96">
                    <w:pPr>
                      <w:ind w:right="-165"/>
                      <w:jc w:val="right"/>
                      <w:rPr>
                        <w:rFonts w:ascii="Arial" w:hAnsi="Arial" w:cs="Arial"/>
                      </w:rPr>
                    </w:pPr>
                    <w:r>
                      <w:rPr>
                        <w:rFonts w:ascii="Arial" w:hAnsi="Arial" w:cs="Arial"/>
                      </w:rPr>
                      <w:t>(b) vehicle-infrastructure communications.</w:t>
                    </w:r>
                  </w:p>
                  <w:p w:rsidR="00172D76" w:rsidRDefault="00172D76" w:rsidP="00704D96">
                    <w:pPr>
                      <w:ind w:right="-165"/>
                      <w:jc w:val="right"/>
                      <w:rPr>
                        <w:rFonts w:ascii="Arial" w:hAnsi="Arial" w:cs="Arial"/>
                      </w:rPr>
                    </w:pPr>
                  </w:p>
                  <w:p w:rsidR="00172D76" w:rsidRDefault="00172D76" w:rsidP="00704D96">
                    <w:pPr>
                      <w:ind w:right="-165"/>
                      <w:jc w:val="right"/>
                      <w:rPr>
                        <w:rFonts w:ascii="Arial" w:hAnsi="Arial" w:cs="Arial"/>
                      </w:rPr>
                    </w:pPr>
                  </w:p>
                  <w:p w:rsidR="00172D76" w:rsidRDefault="00172D76" w:rsidP="00704D96">
                    <w:pPr>
                      <w:ind w:right="-165"/>
                      <w:jc w:val="right"/>
                      <w:rPr>
                        <w:rFonts w:ascii="Arial" w:hAnsi="Arial" w:cs="Arial"/>
                      </w:rPr>
                    </w:pPr>
                  </w:p>
                  <w:p w:rsidR="00172D76" w:rsidRDefault="00172D76" w:rsidP="00704D96">
                    <w:pPr>
                      <w:ind w:right="-165"/>
                      <w:jc w:val="right"/>
                      <w:rPr>
                        <w:rFonts w:ascii="Arial" w:hAnsi="Arial" w:cs="Arial"/>
                      </w:rPr>
                    </w:pPr>
                  </w:p>
                  <w:p w:rsidR="00172D76" w:rsidRPr="000A25F2" w:rsidRDefault="00172D76" w:rsidP="00704D96">
                    <w:pPr>
                      <w:ind w:right="-165"/>
                      <w:jc w:val="right"/>
                      <w:rPr>
                        <w:rFonts w:ascii="Arial" w:hAnsi="Arial" w:cs="Arial"/>
                        <w:b/>
                      </w:rPr>
                    </w:pPr>
                  </w:p>
                  <w:p w:rsidR="00172D76" w:rsidRPr="000A25F2" w:rsidRDefault="00172D76" w:rsidP="00704D96">
                    <w:pPr>
                      <w:ind w:right="-165"/>
                      <w:jc w:val="right"/>
                      <w:rPr>
                        <w:rFonts w:ascii="Arial" w:hAnsi="Arial" w:cs="Arial"/>
                        <w:b/>
                        <w:color w:val="FF0000"/>
                        <w:sz w:val="14"/>
                        <w:szCs w:val="14"/>
                      </w:rPr>
                    </w:pPr>
                  </w:p>
                  <w:p w:rsidR="00172D76" w:rsidRPr="00344B34" w:rsidRDefault="00172D76" w:rsidP="00704D96">
                    <w:pPr>
                      <w:ind w:right="-165"/>
                      <w:jc w:val="right"/>
                      <w:rPr>
                        <w:rFonts w:ascii="Arial" w:hAnsi="Arial" w:cs="Arial"/>
                      </w:rPr>
                    </w:pPr>
                  </w:p>
                  <w:p w:rsidR="00172D76" w:rsidRPr="000350E7" w:rsidRDefault="00172D76" w:rsidP="00704D96">
                    <w:pPr>
                      <w:pStyle w:val="TOC9"/>
                      <w:ind w:right="-165"/>
                      <w:jc w:val="right"/>
                    </w:pPr>
                  </w:p>
                  <w:p w:rsidR="00172D76" w:rsidRPr="00E4244F" w:rsidRDefault="00172D76" w:rsidP="00704D96">
                    <w:pPr>
                      <w:ind w:right="-165"/>
                      <w:jc w:val="right"/>
                    </w:pPr>
                  </w:p>
                  <w:p w:rsidR="00172D76" w:rsidRPr="00344B34" w:rsidRDefault="00172D76" w:rsidP="00704D96">
                    <w:pPr>
                      <w:ind w:right="-165"/>
                      <w:jc w:val="right"/>
                    </w:pPr>
                  </w:p>
                </w:txbxContent>
              </v:textbox>
              <w10:wrap type="square" anchory="margin"/>
            </v:shape>
          </w:pict>
        </w:r>
        <w:r w:rsidR="00704D96" w:rsidDel="002632E2">
          <w:delText>As noted earlier, the proposed sensor network scheme requires two-way communication between the sensors and the data servers. For example, s</w:delText>
        </w:r>
        <w:r w:rsidR="00704D96" w:rsidRPr="0010485A" w:rsidDel="002632E2">
          <w:delText xml:space="preserve">oftware </w:delText>
        </w:r>
        <w:r w:rsidR="00704D96" w:rsidDel="002632E2">
          <w:delText>running on</w:delText>
        </w:r>
        <w:r w:rsidR="00704D96" w:rsidRPr="0010485A" w:rsidDel="002632E2">
          <w:delText xml:space="preserve"> the sensors will need to be updated for patches, etc. If a sensor fails, other sensors may need to be instructed to exclude it. </w:delText>
        </w:r>
        <w:r w:rsidR="00704D96" w:rsidDel="002632E2">
          <w:delText>The research team</w:delText>
        </w:r>
        <w:r w:rsidR="00704D96" w:rsidRPr="0010485A" w:rsidDel="002632E2">
          <w:delText xml:space="preserve"> plan</w:delText>
        </w:r>
        <w:r w:rsidR="00704D96" w:rsidDel="002632E2">
          <w:delText>s</w:delText>
        </w:r>
        <w:r w:rsidR="00704D96" w:rsidRPr="0010485A" w:rsidDel="002632E2">
          <w:delText xml:space="preserve"> to design a management portal at the central server to specify and distribute such updates. These updates will either be sent directly to the sensors (if they have network connectivity) or sent indirectly via the data vehicle. While this problem has similarities </w:delText>
        </w:r>
        <w:r w:rsidR="00704D96" w:rsidDel="002632E2">
          <w:delText xml:space="preserve">to </w:delText>
        </w:r>
        <w:r w:rsidR="00704D96" w:rsidRPr="0010485A" w:rsidDel="002632E2">
          <w:delText>the patch m</w:delText>
        </w:r>
        <w:r w:rsidR="00704D96" w:rsidDel="002632E2">
          <w:delText>anagement problem for software</w:delText>
        </w:r>
        <w:r w:rsidR="00704D96" w:rsidRPr="0010485A" w:rsidDel="002632E2">
          <w:delText xml:space="preserve"> (</w:delText>
        </w:r>
        <w:r w:rsidR="00704D96" w:rsidRPr="00DC0509" w:rsidDel="002632E2">
          <w:rPr>
            <w:i/>
          </w:rPr>
          <w:delText>e.g.</w:delText>
        </w:r>
        <w:r w:rsidR="00704D96" w:rsidRPr="0010485A" w:rsidDel="002632E2">
          <w:delText xml:space="preserve"> Microsoft </w:delText>
        </w:r>
        <w:r w:rsidR="00704D96" w:rsidDel="002632E2">
          <w:delText>Windows</w:delText>
        </w:r>
        <w:r w:rsidR="00704D96" w:rsidRPr="0010485A" w:rsidDel="002632E2">
          <w:delText xml:space="preserve"> update), there are significant differences; bandwidth is at a significant premium and updates may need to be applied to either all cooperating sensors in a network or to none. Mechanisms will also </w:delText>
        </w:r>
        <w:r w:rsidR="00704D96" w:rsidDel="002632E2">
          <w:delText xml:space="preserve">be </w:delText>
        </w:r>
        <w:r w:rsidR="00704D96" w:rsidRPr="0010485A" w:rsidDel="002632E2">
          <w:delText>need</w:delText>
        </w:r>
        <w:r w:rsidR="00704D96" w:rsidDel="002632E2">
          <w:delText>ed s</w:delText>
        </w:r>
        <w:r w:rsidR="00704D96" w:rsidRPr="0010485A" w:rsidDel="002632E2">
          <w:delText xml:space="preserve">o that central servers know whether </w:delText>
        </w:r>
        <w:r w:rsidR="00704D96" w:rsidDel="002632E2">
          <w:delText>u</w:delText>
        </w:r>
        <w:r w:rsidR="00704D96" w:rsidRPr="0010485A" w:rsidDel="002632E2">
          <w:delText>pdates were applied successfully. Finally, updates need to be tamper-resistant without expensive security protocols.</w:delText>
        </w:r>
      </w:del>
    </w:p>
    <w:p w:rsidR="00A70209" w:rsidRDefault="00A70209">
      <w:pPr>
        <w:jc w:val="both"/>
        <w:rPr>
          <w:del w:id="598" w:author="bluskye" w:date="2009-02-16T10:25:00Z"/>
          <w:rFonts w:ascii="Arial" w:hAnsi="Arial" w:cs="Arial"/>
          <w:b/>
          <w:sz w:val="14"/>
          <w:szCs w:val="14"/>
        </w:rPr>
      </w:pPr>
    </w:p>
    <w:p w:rsidR="00000000" w:rsidRDefault="00704D96">
      <w:pPr>
        <w:jc w:val="both"/>
        <w:rPr>
          <w:del w:id="599" w:author="bluskye" w:date="2009-02-16T10:25:00Z"/>
        </w:rPr>
        <w:pPrChange w:id="600" w:author="bluskye" w:date="2009-02-16T10:40:00Z">
          <w:pPr>
            <w:spacing w:line="260" w:lineRule="exact"/>
            <w:jc w:val="both"/>
          </w:pPr>
        </w:pPrChange>
      </w:pPr>
      <w:del w:id="601" w:author="bluskye" w:date="2009-02-16T10:25:00Z">
        <w:r w:rsidDel="002632E2">
          <w:rPr>
            <w:rFonts w:ascii="Arial" w:hAnsi="Arial" w:cs="Arial"/>
            <w:b/>
            <w:szCs w:val="22"/>
          </w:rPr>
          <w:delText xml:space="preserve">Success Metrics and Decision-Points:  </w:delText>
        </w:r>
        <w:r w:rsidRPr="00901AB9" w:rsidDel="002632E2">
          <w:delText>The</w:delText>
        </w:r>
        <w:r w:rsidDel="002632E2">
          <w:delText xml:space="preserve"> research in this</w:delText>
        </w:r>
        <w:r w:rsidRPr="00901AB9" w:rsidDel="002632E2">
          <w:delText xml:space="preserve"> th</w:delText>
        </w:r>
        <w:r w:rsidDel="002632E2">
          <w:delText>r</w:delText>
        </w:r>
        <w:r w:rsidRPr="00901AB9" w:rsidDel="002632E2">
          <w:delText xml:space="preserve">ust </w:delText>
        </w:r>
        <w:r w:rsidDel="002632E2">
          <w:delText xml:space="preserve">will primarily be conducted at the University of Michigan (UM) College of Engineering (CoE) and the UM Transportation Research Institute (UMTRI) by investigators Drs. </w:delText>
        </w:r>
        <w:r w:rsidRPr="00AC2B05" w:rsidDel="002632E2">
          <w:delText>Karamihas</w:delText>
        </w:r>
        <w:r w:rsidDel="002632E2">
          <w:delText xml:space="preserve">, </w:delText>
        </w:r>
        <w:r w:rsidRPr="00AC2B05" w:rsidDel="002632E2">
          <w:delText>Gordon</w:delText>
        </w:r>
        <w:r w:rsidDel="002632E2">
          <w:delText xml:space="preserve">, Robinson, and Prakash.  As shown in </w:delText>
        </w:r>
        <w:r w:rsidRPr="00901AB9" w:rsidDel="002632E2">
          <w:rPr>
            <w:color w:val="FF0000"/>
          </w:rPr>
          <w:delText xml:space="preserve">Fig. </w:delText>
        </w:r>
        <w:r w:rsidDel="002632E2">
          <w:rPr>
            <w:color w:val="FF0000"/>
          </w:rPr>
          <w:delText>X</w:delText>
        </w:r>
        <w:r w:rsidDel="002632E2">
          <w:delText>, the decision point strategy for each task focuses on achieving the intended objective, while managing the amount of risk inherent in each contemplated approach. For each step in a task that is considered high or moderate risk, appropriate metrics for success and decision points have been identified. In addition, each high and medium risk approach is backed up with a relatively lower risk alternative that will maintain the integrity of the overall sensing, monitoring, and management framework.</w:delText>
        </w:r>
      </w:del>
    </w:p>
    <w:p w:rsidR="00000000" w:rsidRDefault="009754AC">
      <w:pPr>
        <w:jc w:val="both"/>
        <w:rPr>
          <w:del w:id="602" w:author="bluskye" w:date="2009-02-16T10:25:00Z"/>
        </w:rPr>
        <w:pPrChange w:id="603" w:author="bluskye" w:date="2009-02-16T10:40:00Z">
          <w:pPr>
            <w:spacing w:line="260" w:lineRule="exact"/>
            <w:jc w:val="both"/>
          </w:pPr>
        </w:pPrChange>
      </w:pPr>
      <w:del w:id="604" w:author="bluskye" w:date="2009-02-16T10:25:00Z">
        <w:r w:rsidRPr="009754AC">
          <w:rPr>
            <w:rFonts w:ascii="Arial" w:hAnsi="Arial" w:cs="Arial"/>
            <w:b/>
            <w:noProof/>
            <w:szCs w:val="22"/>
          </w:rPr>
          <w:pict>
            <v:shape id="_x0000_s1027" type="#_x0000_t202" style="position:absolute;left:0;text-align:left;margin-left:.35pt;margin-top:-2.25pt;width:467.25pt;height:238.75pt;z-index:251661312;mso-wrap-distance-left:3.6pt;mso-wrap-distance-top:5.75pt;mso-wrap-distance-right:7.2pt;mso-wrap-distance-bottom:3.6pt;mso-position-horizontal-relative:margin;mso-position-vertical-relative:margin" filled="f" stroked="f">
              <v:textbox style="mso-next-textbox:#_x0000_s1027">
                <w:txbxContent>
                  <w:p w:rsidR="00172D76" w:rsidRDefault="00172D76" w:rsidP="00704D96">
                    <w:pPr>
                      <w:jc w:val="center"/>
                      <w:rPr>
                        <w:rFonts w:ascii="Arial" w:hAnsi="Arial" w:cs="Arial"/>
                      </w:rPr>
                    </w:pPr>
                    <w:r>
                      <w:rPr>
                        <w:rFonts w:ascii="Arial" w:hAnsi="Arial" w:cs="Arial"/>
                        <w:b/>
                        <w:color w:val="FF0000"/>
                      </w:rPr>
                      <w:t>Table</w:t>
                    </w:r>
                    <w:r w:rsidRPr="008A5647">
                      <w:rPr>
                        <w:rFonts w:ascii="Arial" w:hAnsi="Arial" w:cs="Arial"/>
                        <w:b/>
                        <w:color w:val="FF0000"/>
                      </w:rPr>
                      <w:t xml:space="preserve"> </w:t>
                    </w:r>
                    <w:r>
                      <w:rPr>
                        <w:rFonts w:ascii="Arial" w:hAnsi="Arial" w:cs="Arial"/>
                        <w:b/>
                        <w:color w:val="FF0000"/>
                      </w:rPr>
                      <w:t>T3-1</w:t>
                    </w:r>
                    <w:r w:rsidRPr="00344B34">
                      <w:rPr>
                        <w:rFonts w:ascii="Arial" w:hAnsi="Arial" w:cs="Arial"/>
                      </w:rPr>
                      <w:t xml:space="preserve">. </w:t>
                    </w:r>
                    <w:r>
                      <w:rPr>
                        <w:rFonts w:ascii="Arial" w:hAnsi="Arial" w:cs="Arial"/>
                      </w:rPr>
                      <w:t>Vehicle-infrastructure integration approaches</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718"/>
                      <w:gridCol w:w="3240"/>
                      <w:gridCol w:w="3330"/>
                    </w:tblGrid>
                    <w:tr w:rsidR="00172D76" w:rsidRPr="00932693">
                      <w:tc>
                        <w:tcPr>
                          <w:tcW w:w="2718" w:type="dxa"/>
                          <w:shd w:val="clear" w:color="auto" w:fill="E6E6E6"/>
                        </w:tcPr>
                        <w:p w:rsidR="00172D76" w:rsidRPr="00932693" w:rsidRDefault="00172D76" w:rsidP="00704D96">
                          <w:pPr>
                            <w:jc w:val="center"/>
                            <w:rPr>
                              <w:rFonts w:ascii="Arial" w:hAnsi="Arial" w:cs="Arial"/>
                              <w:b/>
                            </w:rPr>
                          </w:pPr>
                          <w:r w:rsidRPr="00932693">
                            <w:rPr>
                              <w:rFonts w:ascii="Arial" w:hAnsi="Arial" w:cs="Arial"/>
                              <w:b/>
                            </w:rPr>
                            <w:t>Approach</w:t>
                          </w:r>
                        </w:p>
                      </w:tc>
                      <w:tc>
                        <w:tcPr>
                          <w:tcW w:w="3240" w:type="dxa"/>
                          <w:shd w:val="clear" w:color="auto" w:fill="E6E6E6"/>
                        </w:tcPr>
                        <w:p w:rsidR="00172D76" w:rsidRPr="00932693" w:rsidRDefault="00172D76" w:rsidP="00704D96">
                          <w:pPr>
                            <w:jc w:val="center"/>
                            <w:rPr>
                              <w:rFonts w:ascii="Arial" w:hAnsi="Arial" w:cs="Arial"/>
                              <w:b/>
                            </w:rPr>
                          </w:pPr>
                          <w:r w:rsidRPr="00932693">
                            <w:rPr>
                              <w:rFonts w:ascii="Arial" w:hAnsi="Arial" w:cs="Arial"/>
                              <w:b/>
                            </w:rPr>
                            <w:t>Strength</w:t>
                          </w:r>
                        </w:p>
                      </w:tc>
                      <w:tc>
                        <w:tcPr>
                          <w:tcW w:w="3330" w:type="dxa"/>
                          <w:shd w:val="clear" w:color="auto" w:fill="E6E6E6"/>
                        </w:tcPr>
                        <w:p w:rsidR="00172D76" w:rsidRPr="00932693" w:rsidRDefault="00172D76" w:rsidP="00704D96">
                          <w:pPr>
                            <w:jc w:val="center"/>
                            <w:rPr>
                              <w:rFonts w:ascii="Arial" w:hAnsi="Arial" w:cs="Arial"/>
                              <w:b/>
                            </w:rPr>
                          </w:pPr>
                          <w:r w:rsidRPr="00932693">
                            <w:rPr>
                              <w:rFonts w:ascii="Arial" w:hAnsi="Arial" w:cs="Arial"/>
                              <w:b/>
                            </w:rPr>
                            <w:t>Weaknesses</w:t>
                          </w:r>
                        </w:p>
                      </w:tc>
                    </w:tr>
                    <w:tr w:rsidR="00172D76" w:rsidRPr="00932693">
                      <w:tc>
                        <w:tcPr>
                          <w:tcW w:w="2718" w:type="dxa"/>
                          <w:vAlign w:val="center"/>
                        </w:tcPr>
                        <w:p w:rsidR="00172D76" w:rsidRPr="000254D0" w:rsidRDefault="00172D76" w:rsidP="00704D96">
                          <w:pPr>
                            <w:jc w:val="center"/>
                            <w:rPr>
                              <w:rFonts w:ascii="Arial" w:hAnsi="Arial" w:cs="Arial"/>
                              <w:b/>
                            </w:rPr>
                          </w:pPr>
                          <w:r w:rsidRPr="000254D0">
                            <w:rPr>
                              <w:rFonts w:ascii="Arial" w:hAnsi="Arial" w:cs="Arial"/>
                              <w:b/>
                            </w:rPr>
                            <w:t xml:space="preserve">Video-based Vehicle Identification </w:t>
                          </w:r>
                        </w:p>
                        <w:p w:rsidR="00172D76" w:rsidRDefault="00172D76" w:rsidP="00704D96">
                          <w:pPr>
                            <w:jc w:val="center"/>
                            <w:rPr>
                              <w:rFonts w:ascii="Arial" w:hAnsi="Arial" w:cs="Arial"/>
                            </w:rPr>
                          </w:pPr>
                          <w:r>
                            <w:rPr>
                              <w:rFonts w:ascii="Arial" w:hAnsi="Arial" w:cs="Arial"/>
                            </w:rPr>
                            <w:t xml:space="preserve">[Fraser 2006; </w:t>
                          </w:r>
                        </w:p>
                        <w:p w:rsidR="00172D76" w:rsidRDefault="00172D76" w:rsidP="00704D96">
                          <w:pPr>
                            <w:jc w:val="center"/>
                            <w:rPr>
                              <w:rFonts w:ascii="Arial" w:hAnsi="Arial" w:cs="Arial"/>
                            </w:rPr>
                          </w:pPr>
                          <w:proofErr w:type="spellStart"/>
                          <w:r w:rsidRPr="00C319E8">
                            <w:rPr>
                              <w:rFonts w:ascii="Arial" w:hAnsi="Arial" w:cs="Arial"/>
                            </w:rPr>
                            <w:t>Koutsia</w:t>
                          </w:r>
                          <w:proofErr w:type="spellEnd"/>
                          <w:r w:rsidRPr="00C319E8">
                            <w:rPr>
                              <w:rFonts w:ascii="Arial" w:hAnsi="Arial" w:cs="Arial"/>
                            </w:rPr>
                            <w:t xml:space="preserve"> </w:t>
                          </w:r>
                          <w:r w:rsidRPr="009E2D11">
                            <w:rPr>
                              <w:rFonts w:ascii="Arial" w:hAnsi="Arial" w:cs="Arial"/>
                              <w:i/>
                            </w:rPr>
                            <w:t>et al.</w:t>
                          </w:r>
                          <w:r w:rsidRPr="00C319E8">
                            <w:rPr>
                              <w:rFonts w:ascii="Arial" w:hAnsi="Arial" w:cs="Arial"/>
                            </w:rPr>
                            <w:t xml:space="preserve"> 2008; </w:t>
                          </w:r>
                        </w:p>
                        <w:p w:rsidR="00172D76" w:rsidRPr="00932693" w:rsidRDefault="00172D76" w:rsidP="00704D96">
                          <w:pPr>
                            <w:jc w:val="center"/>
                            <w:rPr>
                              <w:rFonts w:ascii="Arial" w:hAnsi="Arial" w:cs="Arial"/>
                            </w:rPr>
                          </w:pPr>
                          <w:proofErr w:type="spellStart"/>
                          <w:r w:rsidRPr="00C319E8">
                            <w:rPr>
                              <w:rFonts w:ascii="Arial" w:hAnsi="Arial" w:cs="Arial"/>
                            </w:rPr>
                            <w:t>Douret</w:t>
                          </w:r>
                          <w:proofErr w:type="spellEnd"/>
                          <w:r w:rsidRPr="00C319E8">
                            <w:rPr>
                              <w:rFonts w:ascii="Arial" w:hAnsi="Arial" w:cs="Arial"/>
                            </w:rPr>
                            <w:t xml:space="preserve"> </w:t>
                          </w:r>
                          <w:r>
                            <w:rPr>
                              <w:rFonts w:ascii="Arial" w:hAnsi="Arial" w:cs="Arial"/>
                            </w:rPr>
                            <w:t>&amp;</w:t>
                          </w:r>
                          <w:r w:rsidRPr="00C319E8">
                            <w:rPr>
                              <w:rFonts w:ascii="Arial" w:hAnsi="Arial" w:cs="Arial"/>
                            </w:rPr>
                            <w:t xml:space="preserve"> </w:t>
                          </w:r>
                          <w:proofErr w:type="spellStart"/>
                          <w:r w:rsidRPr="00C319E8">
                            <w:rPr>
                              <w:rFonts w:ascii="Arial" w:hAnsi="Arial" w:cs="Arial"/>
                            </w:rPr>
                            <w:t>Benosman</w:t>
                          </w:r>
                          <w:proofErr w:type="spellEnd"/>
                          <w:r w:rsidRPr="00C319E8">
                            <w:rPr>
                              <w:rFonts w:ascii="Arial" w:hAnsi="Arial" w:cs="Arial"/>
                            </w:rPr>
                            <w:t xml:space="preserve"> 2004; </w:t>
                          </w:r>
                          <w:proofErr w:type="spellStart"/>
                          <w:r w:rsidRPr="00C319E8">
                            <w:rPr>
                              <w:rFonts w:ascii="Arial" w:hAnsi="Arial" w:cs="Arial"/>
                            </w:rPr>
                            <w:t>Setchell</w:t>
                          </w:r>
                          <w:proofErr w:type="spellEnd"/>
                          <w:r w:rsidRPr="00C319E8">
                            <w:rPr>
                              <w:rFonts w:ascii="Arial" w:hAnsi="Arial" w:cs="Arial"/>
                            </w:rPr>
                            <w:t xml:space="preserve"> and </w:t>
                          </w:r>
                          <w:proofErr w:type="spellStart"/>
                          <w:r w:rsidRPr="00C319E8">
                            <w:rPr>
                              <w:rFonts w:ascii="Arial" w:hAnsi="Arial" w:cs="Arial"/>
                            </w:rPr>
                            <w:t>Dagless</w:t>
                          </w:r>
                          <w:proofErr w:type="spellEnd"/>
                          <w:r w:rsidRPr="00C319E8">
                            <w:rPr>
                              <w:rFonts w:ascii="Arial" w:hAnsi="Arial" w:cs="Arial"/>
                            </w:rPr>
                            <w:t xml:space="preserve"> 2001</w:t>
                          </w:r>
                          <w:r>
                            <w:rPr>
                              <w:rFonts w:ascii="Arial" w:hAnsi="Arial" w:cs="Arial"/>
                            </w:rPr>
                            <w:t>]</w:t>
                          </w:r>
                        </w:p>
                      </w:tc>
                      <w:tc>
                        <w:tcPr>
                          <w:tcW w:w="3240" w:type="dxa"/>
                        </w:tcPr>
                        <w:p w:rsidR="00172D76" w:rsidRDefault="00172D76" w:rsidP="00704D96">
                          <w:pPr>
                            <w:numPr>
                              <w:ilvl w:val="0"/>
                              <w:numId w:val="1"/>
                            </w:numPr>
                            <w:tabs>
                              <w:tab w:val="clear" w:pos="720"/>
                              <w:tab w:val="num" w:pos="162"/>
                            </w:tabs>
                            <w:ind w:left="162" w:hanging="180"/>
                            <w:rPr>
                              <w:rFonts w:ascii="Arial" w:hAnsi="Arial" w:cs="Arial"/>
                            </w:rPr>
                          </w:pPr>
                          <w:r>
                            <w:rPr>
                              <w:rFonts w:ascii="Arial" w:hAnsi="Arial" w:cs="Arial"/>
                            </w:rPr>
                            <w:t xml:space="preserve">Few high-resolution cameras characterize traffic loading </w:t>
                          </w:r>
                        </w:p>
                        <w:p w:rsidR="00172D76" w:rsidRPr="00932693" w:rsidRDefault="00172D76" w:rsidP="00704D96">
                          <w:pPr>
                            <w:numPr>
                              <w:ilvl w:val="0"/>
                              <w:numId w:val="1"/>
                            </w:numPr>
                            <w:tabs>
                              <w:tab w:val="clear" w:pos="720"/>
                              <w:tab w:val="num" w:pos="162"/>
                            </w:tabs>
                            <w:ind w:left="162" w:hanging="180"/>
                            <w:rPr>
                              <w:rFonts w:ascii="Arial" w:hAnsi="Arial" w:cs="Arial"/>
                            </w:rPr>
                          </w:pPr>
                          <w:r>
                            <w:rPr>
                              <w:rFonts w:ascii="Arial" w:hAnsi="Arial" w:cs="Arial"/>
                            </w:rPr>
                            <w:t>Easy to measure vehicle location and speed</w:t>
                          </w:r>
                        </w:p>
                      </w:tc>
                      <w:tc>
                        <w:tcPr>
                          <w:tcW w:w="3330" w:type="dxa"/>
                        </w:tcPr>
                        <w:p w:rsidR="00172D76" w:rsidRDefault="00172D76" w:rsidP="00704D96">
                          <w:pPr>
                            <w:numPr>
                              <w:ilvl w:val="0"/>
                              <w:numId w:val="2"/>
                            </w:numPr>
                            <w:tabs>
                              <w:tab w:val="clear" w:pos="720"/>
                              <w:tab w:val="num" w:pos="162"/>
                            </w:tabs>
                            <w:ind w:left="162" w:hanging="180"/>
                            <w:rPr>
                              <w:rFonts w:ascii="Arial" w:hAnsi="Arial" w:cs="Arial"/>
                            </w:rPr>
                          </w:pPr>
                          <w:r>
                            <w:rPr>
                              <w:rFonts w:ascii="Arial" w:hAnsi="Arial" w:cs="Arial"/>
                            </w:rPr>
                            <w:t>Sophisticated image recognition methods required</w:t>
                          </w:r>
                        </w:p>
                        <w:p w:rsidR="00172D76" w:rsidRDefault="00172D76" w:rsidP="00704D96">
                          <w:pPr>
                            <w:numPr>
                              <w:ilvl w:val="0"/>
                              <w:numId w:val="2"/>
                            </w:numPr>
                            <w:tabs>
                              <w:tab w:val="clear" w:pos="720"/>
                              <w:tab w:val="num" w:pos="162"/>
                            </w:tabs>
                            <w:ind w:left="162" w:hanging="180"/>
                            <w:rPr>
                              <w:rFonts w:ascii="Arial" w:hAnsi="Arial" w:cs="Arial"/>
                            </w:rPr>
                          </w:pPr>
                          <w:r>
                            <w:rPr>
                              <w:rFonts w:ascii="Arial" w:hAnsi="Arial" w:cs="Arial"/>
                            </w:rPr>
                            <w:t>Can not account for vehicle dynamics</w:t>
                          </w:r>
                        </w:p>
                        <w:p w:rsidR="00172D76" w:rsidRPr="00932693" w:rsidRDefault="00172D76" w:rsidP="00704D96">
                          <w:pPr>
                            <w:numPr>
                              <w:ilvl w:val="0"/>
                              <w:numId w:val="2"/>
                            </w:numPr>
                            <w:tabs>
                              <w:tab w:val="clear" w:pos="720"/>
                              <w:tab w:val="num" w:pos="162"/>
                            </w:tabs>
                            <w:ind w:left="162" w:hanging="180"/>
                            <w:rPr>
                              <w:rFonts w:ascii="Arial" w:hAnsi="Arial" w:cs="Arial"/>
                            </w:rPr>
                          </w:pPr>
                          <w:r>
                            <w:rPr>
                              <w:rFonts w:ascii="Arial" w:hAnsi="Arial" w:cs="Arial"/>
                            </w:rPr>
                            <w:t>Expensive and unproven technology</w:t>
                          </w:r>
                        </w:p>
                      </w:tc>
                    </w:tr>
                    <w:tr w:rsidR="00172D76" w:rsidRPr="00932693">
                      <w:tc>
                        <w:tcPr>
                          <w:tcW w:w="2718" w:type="dxa"/>
                          <w:vAlign w:val="center"/>
                        </w:tcPr>
                        <w:p w:rsidR="00172D76" w:rsidRPr="00932693" w:rsidRDefault="00172D76" w:rsidP="00704D96">
                          <w:pPr>
                            <w:jc w:val="center"/>
                            <w:rPr>
                              <w:rFonts w:ascii="Arial" w:hAnsi="Arial" w:cs="Arial"/>
                              <w:b/>
                            </w:rPr>
                          </w:pPr>
                          <w:r>
                            <w:rPr>
                              <w:rFonts w:ascii="Arial" w:hAnsi="Arial" w:cs="Arial"/>
                              <w:b/>
                            </w:rPr>
                            <w:t>Passive Interaction (</w:t>
                          </w:r>
                          <w:r w:rsidRPr="000254D0">
                            <w:rPr>
                              <w:rFonts w:ascii="Arial" w:hAnsi="Arial" w:cs="Arial"/>
                              <w:b/>
                              <w:i/>
                            </w:rPr>
                            <w:t>e.g.</w:t>
                          </w:r>
                          <w:r>
                            <w:rPr>
                              <w:rFonts w:ascii="Arial" w:hAnsi="Arial" w:cs="Arial"/>
                              <w:b/>
                            </w:rPr>
                            <w:t xml:space="preserve"> RFID based access control)</w:t>
                          </w:r>
                        </w:p>
                        <w:p w:rsidR="00172D76" w:rsidRPr="00932693" w:rsidRDefault="00172D76" w:rsidP="00704D96">
                          <w:pPr>
                            <w:jc w:val="center"/>
                            <w:rPr>
                              <w:rFonts w:ascii="Arial" w:hAnsi="Arial" w:cs="Arial"/>
                            </w:rPr>
                          </w:pPr>
                        </w:p>
                      </w:tc>
                      <w:tc>
                        <w:tcPr>
                          <w:tcW w:w="3240" w:type="dxa"/>
                        </w:tcPr>
                        <w:p w:rsidR="00172D76" w:rsidRDefault="00172D76" w:rsidP="00704D96">
                          <w:pPr>
                            <w:numPr>
                              <w:ilvl w:val="0"/>
                              <w:numId w:val="2"/>
                            </w:numPr>
                            <w:tabs>
                              <w:tab w:val="clear" w:pos="720"/>
                              <w:tab w:val="num" w:pos="162"/>
                            </w:tabs>
                            <w:ind w:left="162" w:hanging="162"/>
                            <w:rPr>
                              <w:rFonts w:ascii="Arial" w:hAnsi="Arial" w:cs="Arial"/>
                            </w:rPr>
                          </w:pPr>
                          <w:r>
                            <w:rPr>
                              <w:rFonts w:ascii="Arial" w:hAnsi="Arial" w:cs="Arial"/>
                            </w:rPr>
                            <w:t xml:space="preserve"> Convenient in situations where a small amount of data is to be transmitted in one direction (e.g. vehicle to reader)</w:t>
                          </w:r>
                        </w:p>
                        <w:p w:rsidR="00172D76" w:rsidRPr="00932693" w:rsidRDefault="00172D76" w:rsidP="00704D96">
                          <w:pPr>
                            <w:numPr>
                              <w:ilvl w:val="0"/>
                              <w:numId w:val="2"/>
                            </w:numPr>
                            <w:tabs>
                              <w:tab w:val="clear" w:pos="720"/>
                              <w:tab w:val="num" w:pos="162"/>
                            </w:tabs>
                            <w:ind w:left="162" w:hanging="162"/>
                            <w:rPr>
                              <w:rFonts w:ascii="Arial" w:hAnsi="Arial" w:cs="Arial"/>
                            </w:rPr>
                          </w:pPr>
                          <w:r>
                            <w:rPr>
                              <w:rFonts w:ascii="Arial" w:hAnsi="Arial" w:cs="Arial"/>
                            </w:rPr>
                            <w:t>Relatively cheap implementation costs for large scale deployment</w:t>
                          </w:r>
                        </w:p>
                      </w:tc>
                      <w:tc>
                        <w:tcPr>
                          <w:tcW w:w="3330" w:type="dxa"/>
                        </w:tcPr>
                        <w:p w:rsidR="00172D76" w:rsidRPr="00932693" w:rsidRDefault="00172D76" w:rsidP="00704D96">
                          <w:pPr>
                            <w:numPr>
                              <w:ilvl w:val="0"/>
                              <w:numId w:val="2"/>
                            </w:numPr>
                            <w:tabs>
                              <w:tab w:val="clear" w:pos="720"/>
                              <w:tab w:val="num" w:pos="162"/>
                            </w:tabs>
                            <w:ind w:left="162" w:hanging="162"/>
                            <w:rPr>
                              <w:rFonts w:ascii="Arial" w:hAnsi="Arial" w:cs="Arial"/>
                            </w:rPr>
                          </w:pPr>
                          <w:r>
                            <w:rPr>
                              <w:rFonts w:ascii="Arial" w:hAnsi="Arial" w:cs="Arial"/>
                            </w:rPr>
                            <w:t>Narrow bandwidth and limited range of communication</w:t>
                          </w:r>
                        </w:p>
                        <w:p w:rsidR="00172D76" w:rsidRPr="00932693" w:rsidRDefault="00172D76" w:rsidP="00704D96">
                          <w:pPr>
                            <w:numPr>
                              <w:ilvl w:val="0"/>
                              <w:numId w:val="2"/>
                            </w:numPr>
                            <w:tabs>
                              <w:tab w:val="clear" w:pos="720"/>
                              <w:tab w:val="num" w:pos="162"/>
                            </w:tabs>
                            <w:ind w:left="162" w:hanging="162"/>
                            <w:rPr>
                              <w:rFonts w:ascii="Arial" w:hAnsi="Arial" w:cs="Arial"/>
                            </w:rPr>
                          </w:pPr>
                          <w:r>
                            <w:rPr>
                              <w:rFonts w:ascii="Arial" w:hAnsi="Arial" w:cs="Arial"/>
                            </w:rPr>
                            <w:t>Inability to communicate data bi-directionally and at high speeds</w:t>
                          </w:r>
                        </w:p>
                      </w:tc>
                    </w:tr>
                    <w:tr w:rsidR="00172D76" w:rsidRPr="00932693">
                      <w:tc>
                        <w:tcPr>
                          <w:tcW w:w="2718" w:type="dxa"/>
                          <w:vAlign w:val="center"/>
                        </w:tcPr>
                        <w:p w:rsidR="00172D76" w:rsidRPr="00932693" w:rsidRDefault="00172D76" w:rsidP="00704D96">
                          <w:pPr>
                            <w:jc w:val="center"/>
                            <w:rPr>
                              <w:rFonts w:ascii="Arial" w:hAnsi="Arial" w:cs="Arial"/>
                              <w:b/>
                            </w:rPr>
                          </w:pPr>
                          <w:r>
                            <w:rPr>
                              <w:rFonts w:ascii="Arial" w:hAnsi="Arial" w:cs="Arial"/>
                              <w:b/>
                            </w:rPr>
                            <w:t>Bi-Directional VI Interaction</w:t>
                          </w:r>
                        </w:p>
                        <w:p w:rsidR="00172D76" w:rsidRPr="00932693" w:rsidRDefault="00172D76" w:rsidP="00704D96">
                          <w:pPr>
                            <w:jc w:val="center"/>
                            <w:rPr>
                              <w:rFonts w:ascii="Arial" w:hAnsi="Arial" w:cs="Arial"/>
                            </w:rPr>
                          </w:pPr>
                          <w:r w:rsidRPr="00932693">
                            <w:rPr>
                              <w:rFonts w:ascii="Arial" w:hAnsi="Arial" w:cs="Arial"/>
                            </w:rPr>
                            <w:t>[</w:t>
                          </w:r>
                          <w:r w:rsidRPr="00932693">
                            <w:rPr>
                              <w:rFonts w:ascii="Arial" w:hAnsi="Arial" w:cs="Arial"/>
                              <w:i/>
                            </w:rPr>
                            <w:t>this proposal</w:t>
                          </w:r>
                          <w:r w:rsidRPr="00932693">
                            <w:rPr>
                              <w:rFonts w:ascii="Arial" w:hAnsi="Arial" w:cs="Arial"/>
                            </w:rPr>
                            <w:t>]</w:t>
                          </w:r>
                        </w:p>
                      </w:tc>
                      <w:tc>
                        <w:tcPr>
                          <w:tcW w:w="3240" w:type="dxa"/>
                        </w:tcPr>
                        <w:p w:rsidR="00172D76" w:rsidRDefault="00172D76" w:rsidP="00704D96">
                          <w:pPr>
                            <w:numPr>
                              <w:ilvl w:val="0"/>
                              <w:numId w:val="3"/>
                            </w:numPr>
                            <w:tabs>
                              <w:tab w:val="clear" w:pos="558"/>
                              <w:tab w:val="num" w:pos="162"/>
                            </w:tabs>
                            <w:ind w:left="162" w:hanging="162"/>
                            <w:rPr>
                              <w:rFonts w:ascii="Arial" w:hAnsi="Arial" w:cs="Arial"/>
                            </w:rPr>
                          </w:pPr>
                          <w:r>
                            <w:rPr>
                              <w:rFonts w:ascii="Arial" w:hAnsi="Arial" w:cs="Arial"/>
                            </w:rPr>
                            <w:t xml:space="preserve">VI integration is based on </w:t>
                          </w:r>
                          <w:r w:rsidRPr="007123E6">
                            <w:rPr>
                              <w:rFonts w:ascii="Arial" w:hAnsi="Arial" w:cs="Arial"/>
                            </w:rPr>
                            <w:t>well-validated vehicle models</w:t>
                          </w:r>
                        </w:p>
                        <w:p w:rsidR="00000000" w:rsidRDefault="00172D76">
                          <w:pPr>
                            <w:numPr>
                              <w:ilvl w:val="0"/>
                              <w:numId w:val="3"/>
                            </w:numPr>
                            <w:tabs>
                              <w:tab w:val="clear" w:pos="558"/>
                              <w:tab w:val="num" w:pos="162"/>
                            </w:tabs>
                            <w:ind w:left="162" w:hanging="162"/>
                            <w:rPr>
                              <w:rFonts w:ascii="Arial" w:hAnsi="Arial" w:cs="Arial"/>
                              <w:szCs w:val="20"/>
                            </w:rPr>
                            <w:pPrChange w:id="605" w:author="Atul Prakash" w:date="2008-08-27T16:49:00Z">
                              <w:pPr>
                                <w:numPr>
                                  <w:numId w:val="5"/>
                                </w:numPr>
                                <w:tabs>
                                  <w:tab w:val="num" w:pos="162"/>
                                  <w:tab w:val="num" w:pos="360"/>
                                  <w:tab w:val="num" w:pos="720"/>
                                </w:tabs>
                                <w:ind w:left="720" w:hanging="720"/>
                              </w:pPr>
                            </w:pPrChange>
                          </w:pPr>
                          <w:r>
                            <w:rPr>
                              <w:rFonts w:ascii="Arial" w:hAnsi="Arial" w:cs="Arial"/>
                            </w:rPr>
                            <w:t>Secure</w:t>
                          </w:r>
                          <w:ins w:id="606" w:author="Atul Prakash" w:date="2008-08-27T16:49:00Z">
                            <w:r>
                              <w:rPr>
                                <w:rFonts w:ascii="Arial" w:hAnsi="Arial" w:cs="Arial"/>
                              </w:rPr>
                              <w:t xml:space="preserve"> and speed-adaptive</w:t>
                            </w:r>
                          </w:ins>
                          <w:del w:id="607" w:author="Atul Prakash" w:date="2008-08-27T16:49:00Z">
                            <w:r w:rsidDel="00AD7837">
                              <w:rPr>
                                <w:rFonts w:ascii="Arial" w:hAnsi="Arial" w:cs="Arial"/>
                              </w:rPr>
                              <w:delText>, high-speed</w:delText>
                            </w:r>
                          </w:del>
                          <w:r>
                            <w:rPr>
                              <w:rFonts w:ascii="Arial" w:hAnsi="Arial" w:cs="Arial"/>
                            </w:rPr>
                            <w:t xml:space="preserve"> information management support </w:t>
                          </w:r>
                          <w:del w:id="608" w:author="Atul Prakash" w:date="2008-08-27T16:49:00Z">
                            <w:r w:rsidDel="00AD7837">
                              <w:rPr>
                                <w:rFonts w:ascii="Arial" w:hAnsi="Arial" w:cs="Arial"/>
                              </w:rPr>
                              <w:delText xml:space="preserve">to </w:delText>
                            </w:r>
                          </w:del>
                          <w:ins w:id="609" w:author="Atul Prakash" w:date="2008-08-27T16:49:00Z">
                            <w:r>
                              <w:rPr>
                                <w:rFonts w:ascii="Arial" w:hAnsi="Arial" w:cs="Arial"/>
                              </w:rPr>
                              <w:t xml:space="preserve">for </w:t>
                            </w:r>
                          </w:ins>
                          <w:r>
                            <w:rPr>
                              <w:rFonts w:ascii="Arial" w:hAnsi="Arial" w:cs="Arial"/>
                            </w:rPr>
                            <w:t>sensor networks installed on bridges</w:t>
                          </w:r>
                        </w:p>
                      </w:tc>
                      <w:tc>
                        <w:tcPr>
                          <w:tcW w:w="3330" w:type="dxa"/>
                        </w:tcPr>
                        <w:p w:rsidR="00172D76" w:rsidRDefault="00172D76" w:rsidP="00704D96">
                          <w:pPr>
                            <w:numPr>
                              <w:ilvl w:val="0"/>
                              <w:numId w:val="2"/>
                            </w:numPr>
                            <w:tabs>
                              <w:tab w:val="clear" w:pos="720"/>
                              <w:tab w:val="num" w:pos="162"/>
                            </w:tabs>
                            <w:ind w:left="162" w:hanging="180"/>
                            <w:rPr>
                              <w:rFonts w:ascii="Arial" w:hAnsi="Arial" w:cs="Arial"/>
                            </w:rPr>
                          </w:pPr>
                          <w:r>
                            <w:rPr>
                              <w:rFonts w:ascii="Arial" w:hAnsi="Arial" w:cs="Arial"/>
                            </w:rPr>
                            <w:t>Need to facilitate VI data exchange at normal driving speeds is a source of risk</w:t>
                          </w:r>
                        </w:p>
                        <w:p w:rsidR="00172D76" w:rsidRPr="00932693" w:rsidRDefault="00172D76" w:rsidP="00704D96">
                          <w:pPr>
                            <w:numPr>
                              <w:ilvl w:val="0"/>
                              <w:numId w:val="2"/>
                            </w:numPr>
                            <w:tabs>
                              <w:tab w:val="clear" w:pos="720"/>
                              <w:tab w:val="num" w:pos="162"/>
                            </w:tabs>
                            <w:ind w:left="162" w:hanging="180"/>
                            <w:rPr>
                              <w:rFonts w:ascii="Arial" w:hAnsi="Arial" w:cs="Arial"/>
                            </w:rPr>
                          </w:pPr>
                          <w:r>
                            <w:rPr>
                              <w:rFonts w:ascii="Arial" w:hAnsi="Arial" w:cs="Arial"/>
                            </w:rPr>
                            <w:t>High vehicular traffic on bridge may affect performance</w:t>
                          </w:r>
                        </w:p>
                      </w:tc>
                    </w:tr>
                  </w:tbl>
                  <w:p w:rsidR="00172D76" w:rsidRPr="00344B34" w:rsidRDefault="00172D76" w:rsidP="00704D96">
                    <w:pPr>
                      <w:jc w:val="center"/>
                      <w:rPr>
                        <w:rFonts w:ascii="Arial" w:hAnsi="Arial" w:cs="Arial"/>
                      </w:rPr>
                    </w:pPr>
                  </w:p>
                  <w:p w:rsidR="00172D76" w:rsidRPr="00E4244F" w:rsidRDefault="00172D76" w:rsidP="00704D96">
                    <w:pPr>
                      <w:jc w:val="center"/>
                    </w:pPr>
                  </w:p>
                  <w:p w:rsidR="00172D76" w:rsidRPr="00344B34" w:rsidRDefault="00172D76" w:rsidP="00704D96">
                    <w:pPr>
                      <w:jc w:val="center"/>
                    </w:pPr>
                  </w:p>
                </w:txbxContent>
              </v:textbox>
              <w10:wrap type="topAndBottom" anchorx="margin" anchory="margin"/>
            </v:shape>
          </w:pict>
        </w:r>
        <w:r w:rsidR="00704D96" w:rsidRPr="00A5415B" w:rsidDel="002632E2">
          <w:rPr>
            <w:rFonts w:ascii="Arial" w:hAnsi="Arial" w:cs="Arial"/>
            <w:b/>
            <w:szCs w:val="22"/>
          </w:rPr>
          <w:delText>Uniqueness of the Approach:</w:delText>
        </w:r>
        <w:r w:rsidR="00704D96" w:rsidDel="002632E2">
          <w:delText xml:space="preserve"> </w:delText>
        </w:r>
        <w:commentRangeStart w:id="610"/>
        <w:r w:rsidR="00704D96" w:rsidRPr="007330B6" w:rsidDel="002632E2">
          <w:delText xml:space="preserve">Typically, managers of highway infrastructure elements measure the loads imposed by heavy trucks using a single “weigh-in-motion” scale installed in the road. This provides a biased characterization of the traffic fleet because of the dynamic load variations that occur as the vehicle vibrates in response to road and bridge surface roughness (Cebon, 1991; Karamihas, 2004b). Accurate characterization of the loads imposed on </w:delText>
        </w:r>
        <w:r w:rsidR="00704D96" w:rsidDel="002632E2">
          <w:delText>a</w:delText>
        </w:r>
        <w:r w:rsidR="00704D96" w:rsidRPr="007330B6" w:rsidDel="002632E2">
          <w:delText xml:space="preserve"> bridge structure requires a robust, </w:delText>
        </w:r>
        <w:r w:rsidR="00704D96" w:rsidDel="002632E2">
          <w:delText>accurately</w:delText>
        </w:r>
        <w:r w:rsidR="00704D96" w:rsidRPr="007330B6" w:rsidDel="002632E2">
          <w:delText xml:space="preserve"> validated system of estimating the dynamic component of bridge loading by trucks.</w:delText>
        </w:r>
        <w:r w:rsidR="00704D96" w:rsidDel="002632E2">
          <w:delText xml:space="preserve">  In this proposal, a set of reference trucks with wireless sensors are used that log their location as well as the dynamic interaction with the structure.  This approach offers complete input-output measurement data for drastic improvement in the accuracy and resolution of damage detection algorithms.  Quantification of traffic loading on our roads and bridges has been an area of active research in recent years.  To track traffic loads, high resolution cameras that record the location and speed of vehicles have been proposed (Fraser 2006; Koutsia et al. 2008; Douret and Benosman 2004; Setchell and Dagless 2001).  However, these approaches offer no information on the dynamics of the vehicle nor its interaction with the underlying road or bridge.  Hence, the usefulness of the vehicle data provided (location and speed) is of limited value to damage detection in infrastructure.  The second unique advancement proposed in this thrust is the designing mechanisms for adaptive and secure communication of information between installed sensor networks on bridges and mobile data collection vehicles. The unique advances proposed in this thrust are highlighted in </w:delText>
        </w:r>
        <w:r w:rsidR="00704D96" w:rsidRPr="003A2AFE" w:rsidDel="002632E2">
          <w:rPr>
            <w:color w:val="FF0000"/>
          </w:rPr>
          <w:delText>Table T3-1</w:delText>
        </w:r>
        <w:r w:rsidR="00704D96" w:rsidDel="002632E2">
          <w:delText>.</w:delText>
        </w:r>
        <w:commentRangeEnd w:id="610"/>
        <w:r w:rsidR="00704D96" w:rsidDel="002632E2">
          <w:rPr>
            <w:rStyle w:val="CommentReference"/>
            <w:rFonts w:eastAsia="Times New Roman"/>
            <w:vanish/>
            <w:lang w:eastAsia="en-US"/>
          </w:rPr>
          <w:commentReference w:id="610"/>
        </w:r>
      </w:del>
    </w:p>
    <w:p w:rsidR="00A70209" w:rsidRDefault="00A70209">
      <w:pPr>
        <w:jc w:val="both"/>
        <w:rPr>
          <w:del w:id="611" w:author="bluskye" w:date="2009-02-16T10:25:00Z"/>
          <w:sz w:val="14"/>
          <w:szCs w:val="14"/>
        </w:rPr>
      </w:pPr>
    </w:p>
    <w:p w:rsidR="00000000" w:rsidRDefault="00704D96">
      <w:pPr>
        <w:jc w:val="both"/>
        <w:rPr>
          <w:del w:id="612" w:author="bluskye" w:date="2009-02-16T10:25:00Z"/>
        </w:rPr>
        <w:pPrChange w:id="613" w:author="bluskye" w:date="2009-02-16T10:40:00Z">
          <w:pPr>
            <w:spacing w:line="260" w:lineRule="exact"/>
            <w:jc w:val="both"/>
          </w:pPr>
        </w:pPrChange>
      </w:pPr>
      <w:del w:id="614" w:author="bluskye" w:date="2009-02-16T10:25:00Z">
        <w:r w:rsidRPr="00A5415B" w:rsidDel="002632E2">
          <w:rPr>
            <w:rFonts w:ascii="Arial" w:hAnsi="Arial" w:cs="Arial"/>
            <w:b/>
            <w:szCs w:val="22"/>
          </w:rPr>
          <w:delText>Potential to Address Needs of the Societal Challenge:</w:delText>
        </w:r>
        <w:r w:rsidRPr="00A5415B" w:rsidDel="002632E2">
          <w:delText xml:space="preserve">  </w:delText>
        </w:r>
        <w:r w:rsidDel="002632E2">
          <w:delText>A new generation of vehicle-infrastructure and human-infrastructure communication capabilities to support the proposed sensing framework is the primary outcome of the proposed tasks. Successful outcomes in these tasks will put into place unprecedented capabilities to access and analyze the rich information produced by installed sensor networks on bridges, and make informed decisions pertaining to a bridge’s safety, integrity, and serviceability in real-time, both in the field and at off-site locations.</w:delText>
        </w:r>
      </w:del>
    </w:p>
    <w:p w:rsidR="00A70209" w:rsidRDefault="00A70209">
      <w:pPr>
        <w:jc w:val="both"/>
        <w:rPr>
          <w:del w:id="615" w:author="bluskye" w:date="2009-02-16T10:25:00Z"/>
          <w:rFonts w:ascii="Arial" w:hAnsi="Arial" w:cs="Arial"/>
          <w:sz w:val="14"/>
          <w:u w:val="single"/>
        </w:rPr>
      </w:pPr>
    </w:p>
    <w:p w:rsidR="009754AC" w:rsidRDefault="009754AC" w:rsidP="009754AC">
      <w:pPr>
        <w:jc w:val="both"/>
        <w:rPr>
          <w:del w:id="616" w:author="bluskye" w:date="2009-02-16T10:25:00Z"/>
        </w:rPr>
        <w:pPrChange w:id="617" w:author="bluskye" w:date="2009-02-16T10:40:00Z">
          <w:pPr/>
        </w:pPrChange>
      </w:pPr>
    </w:p>
    <w:p w:rsidR="009754AC" w:rsidRDefault="00A336CE" w:rsidP="009754AC">
      <w:pPr>
        <w:jc w:val="both"/>
        <w:rPr>
          <w:del w:id="618" w:author="bluskye" w:date="2009-02-16T10:25:00Z"/>
          <w:b/>
        </w:rPr>
        <w:pPrChange w:id="619" w:author="bluskye" w:date="2009-02-16T10:40:00Z">
          <w:pPr/>
        </w:pPrChange>
      </w:pPr>
      <w:del w:id="620" w:author="bluskye" w:date="2009-02-16T10:25:00Z">
        <w:r w:rsidRPr="00D74F35" w:rsidDel="002632E2">
          <w:rPr>
            <w:b/>
          </w:rPr>
          <w:delText>Data Security</w:delText>
        </w:r>
        <w:r w:rsidR="00D74F35" w:rsidRPr="00D74F35" w:rsidDel="002632E2">
          <w:rPr>
            <w:b/>
          </w:rPr>
          <w:delText>: Integrity</w:delText>
        </w:r>
      </w:del>
    </w:p>
    <w:p w:rsidR="009754AC" w:rsidRDefault="00A336CE" w:rsidP="009754AC">
      <w:pPr>
        <w:jc w:val="both"/>
        <w:rPr>
          <w:del w:id="621" w:author="bluskye" w:date="2009-02-16T10:25:00Z"/>
        </w:rPr>
        <w:pPrChange w:id="622" w:author="bluskye" w:date="2009-02-16T10:40:00Z">
          <w:pPr/>
        </w:pPrChange>
      </w:pPr>
      <w:del w:id="623" w:author="bluskye" w:date="2009-02-16T10:25:00Z">
        <w:r w:rsidDel="002632E2">
          <w:delText xml:space="preserve">It is imperative to take into account on how the data is collected under such requirements and how it is stored before it is delivered to data servers for further analysis. Under such circumstances, </w:delText>
        </w:r>
        <w:r w:rsidR="00D74F35" w:rsidDel="002632E2">
          <w:delText xml:space="preserve">ensuring the integrity of collected </w:delText>
        </w:r>
        <w:r w:rsidDel="002632E2">
          <w:delText>data is of</w:delText>
        </w:r>
        <w:r w:rsidR="00D74F35" w:rsidDel="002632E2">
          <w:delText xml:space="preserve"> top priority so that research done on it is meaningful.</w:delText>
        </w:r>
        <w:r w:rsidDel="002632E2">
          <w:delText xml:space="preserve"> Another issue to be solved here is data retention at on-site data aggregators (assuming a multiple</w:delText>
        </w:r>
        <w:r w:rsidR="00F20BD8" w:rsidDel="002632E2">
          <w:delText>-</w:delText>
        </w:r>
        <w:r w:rsidDel="002632E2">
          <w:delText>sensors to multiple</w:delText>
        </w:r>
        <w:r w:rsidR="00F20BD8" w:rsidDel="002632E2">
          <w:delText>-</w:delText>
        </w:r>
        <w:r w:rsidDel="002632E2">
          <w:delText>aggregator topology).</w:delText>
        </w:r>
      </w:del>
    </w:p>
    <w:p w:rsidR="009754AC" w:rsidRDefault="009754AC" w:rsidP="009754AC">
      <w:pPr>
        <w:jc w:val="both"/>
        <w:rPr>
          <w:del w:id="624" w:author="bluskye" w:date="2009-02-16T10:25:00Z"/>
        </w:rPr>
        <w:pPrChange w:id="625" w:author="bluskye" w:date="2009-02-16T10:40:00Z">
          <w:pPr/>
        </w:pPrChange>
      </w:pPr>
    </w:p>
    <w:p w:rsidR="009754AC" w:rsidRDefault="00F20BD8" w:rsidP="009754AC">
      <w:pPr>
        <w:jc w:val="both"/>
        <w:rPr>
          <w:del w:id="626" w:author="bluskye" w:date="2009-02-16T10:25:00Z"/>
        </w:rPr>
        <w:pPrChange w:id="627" w:author="bluskye" w:date="2009-02-16T10:40:00Z">
          <w:pPr/>
        </w:pPrChange>
      </w:pPr>
      <w:del w:id="628" w:author="bluskye" w:date="2009-02-16T10:25:00Z">
        <w:r w:rsidDel="002632E2">
          <w:delText>To ensure integrity on the collected data, we can utilize digital signature</w:delText>
        </w:r>
        <w:r w:rsidR="005E158C" w:rsidDel="002632E2">
          <w:delText>s</w:delText>
        </w:r>
        <w:r w:rsidDel="002632E2">
          <w:delText xml:space="preserve"> and public key infrastructure.</w:delText>
        </w:r>
        <w:r w:rsidR="006471E6" w:rsidDel="002632E2">
          <w:delText xml:space="preserve"> Imagine</w:delText>
        </w:r>
        <w:r w:rsidR="000175AE" w:rsidDel="002632E2">
          <w:delText xml:space="preserve"> having</w:delText>
        </w:r>
        <w:r w:rsidR="006471E6" w:rsidDel="002632E2">
          <w:delText xml:space="preserve"> </w:delText>
        </w:r>
        <w:r w:rsidR="006471E6" w:rsidDel="002632E2">
          <w:rPr>
            <w:i/>
          </w:rPr>
          <w:delText>n</w:delText>
        </w:r>
        <w:r w:rsidR="006471E6" w:rsidDel="002632E2">
          <w:delText xml:space="preserve"> number of aggregator</w:delText>
        </w:r>
        <w:r w:rsidR="005E158C" w:rsidDel="002632E2">
          <w:delText>s</w:delText>
        </w:r>
        <w:r w:rsidR="00373A61" w:rsidDel="002632E2">
          <w:delText xml:space="preserve"> (transmitter node</w:delText>
        </w:r>
        <w:r w:rsidR="005E158C" w:rsidDel="002632E2">
          <w:delText>s</w:delText>
        </w:r>
        <w:r w:rsidR="00373A61" w:rsidDel="002632E2">
          <w:delText>)</w:delText>
        </w:r>
        <w:r w:rsidR="000175AE" w:rsidDel="002632E2">
          <w:delText xml:space="preserve"> inter-connected to </w:delText>
        </w:r>
        <w:r w:rsidR="005E158C" w:rsidDel="002632E2">
          <w:rPr>
            <w:i/>
          </w:rPr>
          <w:delText>k</w:delText>
        </w:r>
        <w:r w:rsidR="000175AE" w:rsidDel="002632E2">
          <w:rPr>
            <w:i/>
          </w:rPr>
          <w:delText>n</w:delText>
        </w:r>
        <w:r w:rsidR="000175AE" w:rsidDel="002632E2">
          <w:delText xml:space="preserve"> number of sensors</w:delText>
        </w:r>
        <w:r w:rsidR="00373A61" w:rsidDel="002632E2">
          <w:delText xml:space="preserve"> (</w:delText>
        </w:r>
        <w:r w:rsidR="005E158C" w:rsidDel="002632E2">
          <w:delText>which can only communicate locally</w:delText>
        </w:r>
        <w:r w:rsidR="00373A61" w:rsidDel="002632E2">
          <w:delText>)</w:delText>
        </w:r>
        <w:r w:rsidR="000175AE" w:rsidDel="002632E2">
          <w:delText>,</w:delText>
        </w:r>
        <w:r w:rsidR="006471E6" w:rsidDel="002632E2">
          <w:delText xml:space="preserve"> spread along a </w:delText>
        </w:r>
        <w:r w:rsidR="000175AE" w:rsidDel="002632E2">
          <w:delText>surveyed bridge.</w:delText>
        </w:r>
        <w:r w:rsidR="004B4519" w:rsidDel="002632E2">
          <w:delText xml:space="preserve"> Then,</w:delText>
        </w:r>
        <w:r w:rsidR="000175AE" w:rsidDel="002632E2">
          <w:delText xml:space="preserve"> transmittable data</w:delText>
        </w:r>
        <w:r w:rsidR="004B4519" w:rsidDel="002632E2">
          <w:delText xml:space="preserve"> can be partitioned</w:delText>
        </w:r>
        <w:r w:rsidR="000175AE" w:rsidDel="002632E2">
          <w:delText xml:space="preserve"> </w:delText>
        </w:r>
        <w:r w:rsidR="005E158C" w:rsidDel="002632E2">
          <w:delText>among</w:delText>
        </w:r>
        <w:r w:rsidR="000175AE" w:rsidDel="002632E2">
          <w:delText xml:space="preserve"> </w:delText>
        </w:r>
        <w:r w:rsidR="000175AE" w:rsidDel="002632E2">
          <w:rPr>
            <w:i/>
          </w:rPr>
          <w:delText>n – 1</w:delText>
        </w:r>
        <w:r w:rsidR="005E158C" w:rsidDel="002632E2">
          <w:delText xml:space="preserve"> aggregators, </w:delText>
        </w:r>
        <w:r w:rsidR="000175AE" w:rsidDel="002632E2">
          <w:delText xml:space="preserve">to be sent over wirelessly </w:delText>
        </w:r>
        <w:r w:rsidR="004B4519" w:rsidDel="002632E2">
          <w:delText>during data collection</w:delText>
        </w:r>
        <w:r w:rsidR="000175AE" w:rsidDel="002632E2">
          <w:delText xml:space="preserve"> and the </w:delText>
        </w:r>
        <w:r w:rsidR="000175AE" w:rsidDel="002632E2">
          <w:rPr>
            <w:i/>
          </w:rPr>
          <w:delText>n</w:delText>
        </w:r>
        <w:r w:rsidR="000175AE" w:rsidRPr="000175AE" w:rsidDel="002632E2">
          <w:rPr>
            <w:vertAlign w:val="superscript"/>
          </w:rPr>
          <w:delText>th</w:delText>
        </w:r>
        <w:r w:rsidR="000175AE" w:rsidDel="002632E2">
          <w:delText xml:space="preserve">  aggregator</w:delText>
        </w:r>
        <w:r w:rsidR="002E1239" w:rsidDel="002632E2">
          <w:delText xml:space="preserve"> will be responsible to send the message digest of the aggregated data. This way,</w:delText>
        </w:r>
        <w:r w:rsidR="004B4519" w:rsidDel="002632E2">
          <w:delText xml:space="preserve"> we can reduce the number of hash that need to be computed, because we are only doing it once. So,</w:delText>
        </w:r>
        <w:r w:rsidR="002E1239" w:rsidDel="002632E2">
          <w:delText xml:space="preserve"> the final receiver of the data can verify that the data collected over the </w:delText>
        </w:r>
        <w:r w:rsidR="002E1239" w:rsidDel="002632E2">
          <w:rPr>
            <w:i/>
          </w:rPr>
          <w:delText>n – 1</w:delText>
        </w:r>
        <w:r w:rsidR="002E1239" w:rsidDel="002632E2">
          <w:delText xml:space="preserve"> aggregator are </w:delText>
        </w:r>
        <w:r w:rsidR="002E1239" w:rsidRPr="004B4519" w:rsidDel="002632E2">
          <w:rPr>
            <w:i/>
          </w:rPr>
          <w:delText>valid</w:delText>
        </w:r>
        <w:r w:rsidR="002E1239" w:rsidDel="002632E2">
          <w:delText xml:space="preserve"> and </w:delText>
        </w:r>
        <w:r w:rsidR="002E1239" w:rsidRPr="004B4519" w:rsidDel="002632E2">
          <w:rPr>
            <w:i/>
          </w:rPr>
          <w:delText>authentic</w:delText>
        </w:r>
        <w:r w:rsidR="002E1239" w:rsidDel="002632E2">
          <w:delText xml:space="preserve">, because message digest are also </w:delText>
        </w:r>
        <w:r w:rsidR="00D74F35" w:rsidDel="002632E2">
          <w:delText xml:space="preserve">cryptographically </w:delText>
        </w:r>
        <w:r w:rsidR="002E1239" w:rsidDel="002632E2">
          <w:delText>signed.</w:delText>
        </w:r>
        <w:r w:rsidR="004B4519" w:rsidDel="002632E2">
          <w:delText xml:space="preserve"> In case that they are not, a recollection </w:delText>
        </w:r>
        <w:r w:rsidR="00A85695" w:rsidDel="002632E2">
          <w:delText xml:space="preserve">process </w:delText>
        </w:r>
        <w:r w:rsidR="004B4519" w:rsidDel="002632E2">
          <w:delText>can be done</w:delText>
        </w:r>
        <w:r w:rsidR="005F7128" w:rsidDel="002632E2">
          <w:delText xml:space="preserve"> as long as the data still persist on-site</w:delText>
        </w:r>
        <w:r w:rsidR="004B4519" w:rsidDel="002632E2">
          <w:delText>.</w:delText>
        </w:r>
      </w:del>
    </w:p>
    <w:p w:rsidR="009754AC" w:rsidRDefault="009754AC" w:rsidP="009754AC">
      <w:pPr>
        <w:jc w:val="both"/>
        <w:rPr>
          <w:del w:id="629" w:author="bluskye" w:date="2009-02-16T10:25:00Z"/>
        </w:rPr>
        <w:pPrChange w:id="630" w:author="bluskye" w:date="2009-02-16T10:40:00Z">
          <w:pPr/>
        </w:pPrChange>
      </w:pPr>
    </w:p>
    <w:p w:rsidR="009754AC" w:rsidRDefault="00D751B3" w:rsidP="009754AC">
      <w:pPr>
        <w:jc w:val="both"/>
        <w:rPr>
          <w:del w:id="631" w:author="bluskye" w:date="2009-02-16T10:25:00Z"/>
        </w:rPr>
        <w:pPrChange w:id="632" w:author="bluskye" w:date="2009-02-16T10:40:00Z">
          <w:pPr/>
        </w:pPrChange>
      </w:pPr>
      <w:del w:id="633" w:author="bluskye" w:date="2009-02-16T10:25:00Z">
        <w:r w:rsidDel="002632E2">
          <w:delText>Data collected on site will eventually have to be removed.</w:delText>
        </w:r>
        <w:r w:rsidR="00A01E64" w:rsidDel="002632E2">
          <w:delText xml:space="preserve"> The question </w:delText>
        </w:r>
        <w:r w:rsidR="00D77CF0" w:rsidDel="002632E2">
          <w:delText xml:space="preserve">raised here </w:delText>
        </w:r>
        <w:r w:rsidR="00A01E64" w:rsidDel="002632E2">
          <w:delText>is</w:delText>
        </w:r>
        <w:r w:rsidR="00D77CF0" w:rsidDel="002632E2">
          <w:delText xml:space="preserve"> of the timing and manner of such deletion.</w:delText>
        </w:r>
        <w:r w:rsidR="00AF0CAD" w:rsidDel="002632E2">
          <w:delText xml:space="preserve"> At hand, there may be two ways of handling this:</w:delText>
        </w:r>
      </w:del>
    </w:p>
    <w:p w:rsidR="00000000" w:rsidRDefault="00AF0CAD">
      <w:pPr>
        <w:jc w:val="both"/>
        <w:rPr>
          <w:del w:id="634" w:author="bluskye" w:date="2009-02-16T10:25:00Z"/>
        </w:rPr>
        <w:pPrChange w:id="635" w:author="bluskye" w:date="2009-02-16T10:40:00Z">
          <w:pPr>
            <w:ind w:left="720" w:hanging="720"/>
          </w:pPr>
        </w:pPrChange>
      </w:pPr>
      <w:del w:id="636" w:author="bluskye" w:date="2009-02-16T10:25:00Z">
        <w:r w:rsidDel="002632E2">
          <w:delText>i)</w:delText>
        </w:r>
        <w:r w:rsidDel="002632E2">
          <w:tab/>
        </w:r>
        <w:r w:rsidRPr="00AF0CAD" w:rsidDel="002632E2">
          <w:rPr>
            <w:b/>
            <w:i/>
          </w:rPr>
          <w:delText>active deletion protocol</w:delText>
        </w:r>
        <w:r w:rsidDel="002632E2">
          <w:delText>. For this to work, the aggregator would need to be able to respond to an external input which will signal that previously collected data can be deleted.</w:delText>
        </w:r>
        <w:r w:rsidR="00784EC5" w:rsidDel="002632E2">
          <w:delText xml:space="preserve"> Even though this method comes allows room for greater flexibility in that it provides asynchronous cleanup capabilities, it does come with a heavier price. Proper and secure </w:delText>
        </w:r>
        <w:r w:rsidR="002B36E5" w:rsidDel="002632E2">
          <w:delText>protocols</w:delText>
        </w:r>
        <w:r w:rsidR="00784EC5" w:rsidDel="002632E2">
          <w:delText xml:space="preserve"> of transmitting</w:delText>
        </w:r>
        <w:r w:rsidR="00795DBA" w:rsidDel="002632E2">
          <w:delText xml:space="preserve"> and receiving</w:delText>
        </w:r>
        <w:r w:rsidR="00784EC5" w:rsidDel="002632E2">
          <w:delText xml:space="preserve"> such signal need to be defined in order</w:delText>
        </w:r>
        <w:r w:rsidR="00235D87" w:rsidDel="002632E2">
          <w:delText xml:space="preserve"> to prevent</w:delText>
        </w:r>
        <w:r w:rsidR="00784EC5" w:rsidDel="002632E2">
          <w:delText xml:space="preserve"> malicious parties </w:delText>
        </w:r>
        <w:r w:rsidR="00235D87" w:rsidDel="002632E2">
          <w:delText>from</w:delText>
        </w:r>
        <w:r w:rsidR="00784EC5" w:rsidDel="002632E2">
          <w:delText xml:space="preserve"> transmit</w:delText>
        </w:r>
        <w:r w:rsidR="00235D87" w:rsidDel="002632E2">
          <w:delText>ting</w:delText>
        </w:r>
        <w:r w:rsidR="00784EC5" w:rsidDel="002632E2">
          <w:delText xml:space="preserve"> such signal at will and erase valuable logged data which </w:delText>
        </w:r>
        <w:r w:rsidR="00235D87" w:rsidDel="002632E2">
          <w:delText>may not have</w:delText>
        </w:r>
        <w:r w:rsidR="00784EC5" w:rsidDel="002632E2">
          <w:delText xml:space="preserve"> been collected.</w:delText>
        </w:r>
      </w:del>
    </w:p>
    <w:p w:rsidR="00000000" w:rsidRDefault="00AF0CAD">
      <w:pPr>
        <w:numPr>
          <w:ins w:id="637" w:author="Atul Prakash" w:date="2009-02-15T23:00:00Z"/>
        </w:numPr>
        <w:jc w:val="both"/>
        <w:rPr>
          <w:ins w:id="638" w:author="Atul Prakash" w:date="2009-02-15T23:00:00Z"/>
        </w:rPr>
        <w:pPrChange w:id="639" w:author="bluskye" w:date="2009-02-16T10:40:00Z">
          <w:pPr>
            <w:ind w:left="720" w:hanging="720"/>
          </w:pPr>
        </w:pPrChange>
      </w:pPr>
      <w:del w:id="640" w:author="bluskye" w:date="2009-02-16T10:25:00Z">
        <w:r w:rsidDel="002632E2">
          <w:delText>ii)</w:delText>
        </w:r>
        <w:r w:rsidDel="002632E2">
          <w:tab/>
        </w:r>
        <w:r w:rsidRPr="00F45711" w:rsidDel="002632E2">
          <w:rPr>
            <w:b/>
            <w:i/>
          </w:rPr>
          <w:delText>passive deletion</w:delText>
        </w:r>
        <w:r w:rsidR="008B54F7" w:rsidDel="002632E2">
          <w:delText xml:space="preserve">. This method </w:delText>
        </w:r>
        <w:r w:rsidR="002F2565" w:rsidDel="002632E2">
          <w:delText xml:space="preserve">provides an automatic way of erasing data, with the clean-up period </w:delText>
        </w:r>
        <w:r w:rsidR="008B54F7" w:rsidDel="002632E2">
          <w:delText>predetermined.</w:delText>
        </w:r>
        <w:r w:rsidR="00052DCB" w:rsidDel="002632E2">
          <w:delText xml:space="preserve"> For example, if data collection is to be scheduled on a weekly basis, it can be scheduled for deletion every bi-weekly, allowing recollection to be done any time before the scheduled data wipe-out.</w:delText>
        </w:r>
        <w:r w:rsidR="002F2565" w:rsidDel="002632E2">
          <w:delText xml:space="preserve"> However, this method allows for little flexibility in case any change in the data collection schedule.</w:delText>
        </w:r>
      </w:del>
    </w:p>
    <w:p w:rsidR="00000000" w:rsidRDefault="009C25D6">
      <w:pPr>
        <w:pStyle w:val="Heading1"/>
        <w:numPr>
          <w:ins w:id="641" w:author="Atul Prakash" w:date="2009-02-15T23:00:00Z"/>
        </w:numPr>
        <w:spacing w:before="240"/>
        <w:rPr>
          <w:ins w:id="642" w:author="Atul Prakash" w:date="2009-02-15T23:00:00Z"/>
        </w:rPr>
        <w:pPrChange w:id="643" w:author="Atul Prakash" w:date="2009-02-16T00:43:00Z">
          <w:pPr>
            <w:ind w:left="720" w:hanging="720"/>
          </w:pPr>
        </w:pPrChange>
      </w:pPr>
      <w:ins w:id="644" w:author="Atul Prakash" w:date="2009-02-15T23:00:00Z">
        <w:r>
          <w:t>Acknowledgements</w:t>
        </w:r>
      </w:ins>
    </w:p>
    <w:p w:rsidR="00000000" w:rsidRDefault="009C25D6">
      <w:pPr>
        <w:numPr>
          <w:ins w:id="645" w:author="Atul Prakash" w:date="2009-02-15T23:00:00Z"/>
        </w:numPr>
        <w:jc w:val="both"/>
        <w:pPrChange w:id="646" w:author="Atul Prakash" w:date="2009-02-15T23:04:00Z">
          <w:pPr>
            <w:ind w:left="720" w:hanging="720"/>
          </w:pPr>
        </w:pPrChange>
      </w:pPr>
      <w:ins w:id="647" w:author="Atul Prakash" w:date="2009-02-15T23:00:00Z">
        <w:r>
          <w:t xml:space="preserve">This work is partially supported by </w:t>
        </w:r>
      </w:ins>
      <w:ins w:id="648" w:author="Atul Prakash" w:date="2009-02-15T23:03:00Z">
        <w:r w:rsidR="003344D5">
          <w:t xml:space="preserve">a </w:t>
        </w:r>
      </w:ins>
      <w:ins w:id="649" w:author="Atul Prakash" w:date="2009-02-15T23:00:00Z">
        <w:r>
          <w:t xml:space="preserve">NIST </w:t>
        </w:r>
      </w:ins>
      <w:ins w:id="650" w:author="Atul Prakash" w:date="2009-02-15T23:02:00Z">
        <w:r w:rsidR="003344D5">
          <w:t xml:space="preserve">Technology Innovation Program 2008 R&amp;D Award </w:t>
        </w:r>
      </w:ins>
      <w:ins w:id="651" w:author="Atul Prakash" w:date="2009-02-15T23:03:00Z">
        <w:r w:rsidR="003344D5">
          <w:t>(Advanced Sensing Technologies for the Infrastructure)</w:t>
        </w:r>
      </w:ins>
      <w:ins w:id="652" w:author="Atul Prakash" w:date="2009-02-15T23:04:00Z">
        <w:r w:rsidR="003344D5">
          <w:t xml:space="preserve">. We acknowledge the </w:t>
        </w:r>
      </w:ins>
      <w:ins w:id="653" w:author="Atul Prakash" w:date="2009-02-16T00:40:00Z">
        <w:r w:rsidR="00CC4CA2">
          <w:t>input</w:t>
        </w:r>
      </w:ins>
      <w:ins w:id="654" w:author="Atul Prakash" w:date="2009-02-15T23:04:00Z">
        <w:r w:rsidR="003344D5">
          <w:t xml:space="preserve"> </w:t>
        </w:r>
      </w:ins>
      <w:ins w:id="655" w:author="Atul Prakash" w:date="2009-02-16T00:40:00Z">
        <w:r w:rsidR="00CC4CA2">
          <w:t>from</w:t>
        </w:r>
      </w:ins>
      <w:ins w:id="656" w:author="Atul Prakash" w:date="2009-02-15T23:04:00Z">
        <w:r w:rsidR="003344D5">
          <w:t xml:space="preserve"> our colleagues on the project.</w:t>
        </w:r>
      </w:ins>
    </w:p>
    <w:sectPr w:rsidR="00000000" w:rsidSect="00704D96">
      <w:pgSz w:w="12240" w:h="15840"/>
      <w:pgMar w:top="1440" w:right="1800" w:bottom="1440" w:left="1800" w:gutter="0"/>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610" w:author="Atul Prakash" w:date="2009-02-10T13:46:00Z" w:initials="AP">
    <w:p w:rsidR="00172D76" w:rsidRDefault="00172D76" w:rsidP="00704D96">
      <w:pPr>
        <w:pStyle w:val="CommentText"/>
      </w:pPr>
      <w:r>
        <w:rPr>
          <w:rStyle w:val="CommentReference"/>
        </w:rPr>
        <w:annotationRef/>
      </w:r>
      <w:r>
        <w:t xml:space="preserve">I think most of this </w:t>
      </w:r>
      <w:proofErr w:type="spellStart"/>
      <w:r>
        <w:t>para</w:t>
      </w:r>
      <w:proofErr w:type="spellEnd"/>
      <w:r>
        <w:t xml:space="preserve"> dwells too much on one aspect: sensors in trucks. It should have a broader focus. You are not going to get all trucks to carry these sensors.  I tried to revise it so that it is clear that we are not looking to instrument all trucks on the highways. Please take a look.</w:t>
      </w:r>
    </w:p>
  </w:comment>
</w:comment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Batang">
    <w:altName w:val="Arial Unicode MS"/>
    <w:panose1 w:val="00000000000000000000"/>
    <w:charset w:val="81"/>
    <w:family w:val="auto"/>
    <w:notTrueType/>
    <w:pitch w:val="fixed"/>
    <w:sig w:usb0="00000000" w:usb1="09060000" w:usb2="00000010" w:usb3="00000000" w:csb0="0008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C4A7EF5"/>
    <w:multiLevelType w:val="hybridMultilevel"/>
    <w:tmpl w:val="1DC8C10A"/>
    <w:lvl w:ilvl="0" w:tplc="07D032CA">
      <w:start w:val="1"/>
      <w:numFmt w:val="bullet"/>
      <w:lvlText w:val=""/>
      <w:lvlJc w:val="left"/>
      <w:pPr>
        <w:tabs>
          <w:tab w:val="num" w:pos="558"/>
        </w:tabs>
        <w:ind w:left="558" w:hanging="360"/>
      </w:pPr>
      <w:rPr>
        <w:rFonts w:ascii="Wingdings" w:hAnsi="Wingdings" w:hint="default"/>
      </w:rPr>
    </w:lvl>
    <w:lvl w:ilvl="1" w:tplc="04090003" w:tentative="1">
      <w:start w:val="1"/>
      <w:numFmt w:val="bullet"/>
      <w:lvlText w:val="o"/>
      <w:lvlJc w:val="left"/>
      <w:pPr>
        <w:tabs>
          <w:tab w:val="num" w:pos="1278"/>
        </w:tabs>
        <w:ind w:left="1278" w:hanging="360"/>
      </w:pPr>
      <w:rPr>
        <w:rFonts w:ascii="Courier New" w:hAnsi="Courier New" w:cs="Lucida Grande" w:hint="default"/>
      </w:rPr>
    </w:lvl>
    <w:lvl w:ilvl="2" w:tplc="04090005" w:tentative="1">
      <w:start w:val="1"/>
      <w:numFmt w:val="bullet"/>
      <w:lvlText w:val=""/>
      <w:lvlJc w:val="left"/>
      <w:pPr>
        <w:tabs>
          <w:tab w:val="num" w:pos="1998"/>
        </w:tabs>
        <w:ind w:left="1998" w:hanging="360"/>
      </w:pPr>
      <w:rPr>
        <w:rFonts w:ascii="Wingdings" w:hAnsi="Wingdings" w:hint="default"/>
      </w:rPr>
    </w:lvl>
    <w:lvl w:ilvl="3" w:tplc="04090001" w:tentative="1">
      <w:start w:val="1"/>
      <w:numFmt w:val="bullet"/>
      <w:lvlText w:val=""/>
      <w:lvlJc w:val="left"/>
      <w:pPr>
        <w:tabs>
          <w:tab w:val="num" w:pos="2718"/>
        </w:tabs>
        <w:ind w:left="2718" w:hanging="360"/>
      </w:pPr>
      <w:rPr>
        <w:rFonts w:ascii="Symbol" w:hAnsi="Symbol" w:hint="default"/>
      </w:rPr>
    </w:lvl>
    <w:lvl w:ilvl="4" w:tplc="04090003" w:tentative="1">
      <w:start w:val="1"/>
      <w:numFmt w:val="bullet"/>
      <w:lvlText w:val="o"/>
      <w:lvlJc w:val="left"/>
      <w:pPr>
        <w:tabs>
          <w:tab w:val="num" w:pos="3438"/>
        </w:tabs>
        <w:ind w:left="3438" w:hanging="360"/>
      </w:pPr>
      <w:rPr>
        <w:rFonts w:ascii="Courier New" w:hAnsi="Courier New" w:cs="Lucida Grande" w:hint="default"/>
      </w:rPr>
    </w:lvl>
    <w:lvl w:ilvl="5" w:tplc="04090005" w:tentative="1">
      <w:start w:val="1"/>
      <w:numFmt w:val="bullet"/>
      <w:lvlText w:val=""/>
      <w:lvlJc w:val="left"/>
      <w:pPr>
        <w:tabs>
          <w:tab w:val="num" w:pos="4158"/>
        </w:tabs>
        <w:ind w:left="4158" w:hanging="360"/>
      </w:pPr>
      <w:rPr>
        <w:rFonts w:ascii="Wingdings" w:hAnsi="Wingdings" w:hint="default"/>
      </w:rPr>
    </w:lvl>
    <w:lvl w:ilvl="6" w:tplc="04090001" w:tentative="1">
      <w:start w:val="1"/>
      <w:numFmt w:val="bullet"/>
      <w:lvlText w:val=""/>
      <w:lvlJc w:val="left"/>
      <w:pPr>
        <w:tabs>
          <w:tab w:val="num" w:pos="4878"/>
        </w:tabs>
        <w:ind w:left="4878" w:hanging="360"/>
      </w:pPr>
      <w:rPr>
        <w:rFonts w:ascii="Symbol" w:hAnsi="Symbol" w:hint="default"/>
      </w:rPr>
    </w:lvl>
    <w:lvl w:ilvl="7" w:tplc="04090003" w:tentative="1">
      <w:start w:val="1"/>
      <w:numFmt w:val="bullet"/>
      <w:lvlText w:val="o"/>
      <w:lvlJc w:val="left"/>
      <w:pPr>
        <w:tabs>
          <w:tab w:val="num" w:pos="5598"/>
        </w:tabs>
        <w:ind w:left="5598" w:hanging="360"/>
      </w:pPr>
      <w:rPr>
        <w:rFonts w:ascii="Courier New" w:hAnsi="Courier New" w:cs="Lucida Grande" w:hint="default"/>
      </w:rPr>
    </w:lvl>
    <w:lvl w:ilvl="8" w:tplc="04090005" w:tentative="1">
      <w:start w:val="1"/>
      <w:numFmt w:val="bullet"/>
      <w:lvlText w:val=""/>
      <w:lvlJc w:val="left"/>
      <w:pPr>
        <w:tabs>
          <w:tab w:val="num" w:pos="6318"/>
        </w:tabs>
        <w:ind w:left="6318" w:hanging="360"/>
      </w:pPr>
      <w:rPr>
        <w:rFonts w:ascii="Wingdings" w:hAnsi="Wingdings" w:hint="default"/>
      </w:rPr>
    </w:lvl>
  </w:abstractNum>
  <w:abstractNum w:abstractNumId="1">
    <w:nsid w:val="3AE53545"/>
    <w:multiLevelType w:val="hybridMultilevel"/>
    <w:tmpl w:val="D0E22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3646A0"/>
    <w:multiLevelType w:val="hybridMultilevel"/>
    <w:tmpl w:val="64404BD2"/>
    <w:lvl w:ilvl="0" w:tplc="07D032CA">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Lucida Grand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Grand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Grand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961632C"/>
    <w:multiLevelType w:val="multilevel"/>
    <w:tmpl w:val="C4EC33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5DFA7C00"/>
    <w:multiLevelType w:val="hybridMultilevel"/>
    <w:tmpl w:val="9D4E2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B364AE"/>
    <w:multiLevelType w:val="hybridMultilevel"/>
    <w:tmpl w:val="629A1D62"/>
    <w:lvl w:ilvl="0" w:tplc="07D032CA">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Lucida Grand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Grand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Grande"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revisionView w:markup="0"/>
  <w:trackRevisions/>
  <w:doNotTrackMoves/>
  <w:defaultTabStop w:val="720"/>
  <w:drawingGridHorizontalSpacing w:val="360"/>
  <w:drawingGridVerticalSpacing w:val="360"/>
  <w:displayHorizontalDrawingGridEvery w:val="0"/>
  <w:displayVerticalDrawingGridEvery w:val="0"/>
  <w:characterSpacingControl w:val="doNotCompress"/>
  <w:compat>
    <w:doNotAutofitConstrainedTables/>
    <w:doNotVertAlignCellWithSp/>
    <w:doNotBreakConstrainedForcedTable/>
    <w:useAnsiKerningPairs/>
    <w:cachedColBalance/>
    <w:splitPgBreakAndParaMark/>
  </w:compat>
  <w:rsids>
    <w:rsidRoot w:val="00704D96"/>
    <w:rsid w:val="00011153"/>
    <w:rsid w:val="000175AE"/>
    <w:rsid w:val="0002381E"/>
    <w:rsid w:val="0002522E"/>
    <w:rsid w:val="00026459"/>
    <w:rsid w:val="00041190"/>
    <w:rsid w:val="00050352"/>
    <w:rsid w:val="00052AD4"/>
    <w:rsid w:val="00052DCB"/>
    <w:rsid w:val="00082212"/>
    <w:rsid w:val="00091A0D"/>
    <w:rsid w:val="00120E6D"/>
    <w:rsid w:val="001706F0"/>
    <w:rsid w:val="00172D76"/>
    <w:rsid w:val="001B0318"/>
    <w:rsid w:val="001E5C63"/>
    <w:rsid w:val="00214D51"/>
    <w:rsid w:val="00235D87"/>
    <w:rsid w:val="00245BA8"/>
    <w:rsid w:val="002550BB"/>
    <w:rsid w:val="002632E2"/>
    <w:rsid w:val="002B36E5"/>
    <w:rsid w:val="002B3D40"/>
    <w:rsid w:val="002E1239"/>
    <w:rsid w:val="002F2565"/>
    <w:rsid w:val="003344D5"/>
    <w:rsid w:val="00373A61"/>
    <w:rsid w:val="003A56C1"/>
    <w:rsid w:val="003F1475"/>
    <w:rsid w:val="003F1A23"/>
    <w:rsid w:val="004322F8"/>
    <w:rsid w:val="00444BE1"/>
    <w:rsid w:val="004600DA"/>
    <w:rsid w:val="004665AC"/>
    <w:rsid w:val="00467482"/>
    <w:rsid w:val="004B4519"/>
    <w:rsid w:val="00546304"/>
    <w:rsid w:val="005D109A"/>
    <w:rsid w:val="005E158C"/>
    <w:rsid w:val="005F7128"/>
    <w:rsid w:val="006471E6"/>
    <w:rsid w:val="006B64AF"/>
    <w:rsid w:val="00704D96"/>
    <w:rsid w:val="00734659"/>
    <w:rsid w:val="00753FAC"/>
    <w:rsid w:val="00784EC5"/>
    <w:rsid w:val="00795DBA"/>
    <w:rsid w:val="007B4EEE"/>
    <w:rsid w:val="007D64F0"/>
    <w:rsid w:val="00875997"/>
    <w:rsid w:val="008B54F7"/>
    <w:rsid w:val="008C11CF"/>
    <w:rsid w:val="00901851"/>
    <w:rsid w:val="009567D1"/>
    <w:rsid w:val="009754AC"/>
    <w:rsid w:val="009821F1"/>
    <w:rsid w:val="009C25D6"/>
    <w:rsid w:val="00A01E64"/>
    <w:rsid w:val="00A336CE"/>
    <w:rsid w:val="00A70209"/>
    <w:rsid w:val="00A720E2"/>
    <w:rsid w:val="00A75B19"/>
    <w:rsid w:val="00A85695"/>
    <w:rsid w:val="00AD732D"/>
    <w:rsid w:val="00AE0B31"/>
    <w:rsid w:val="00AF0CAD"/>
    <w:rsid w:val="00B14520"/>
    <w:rsid w:val="00B7394D"/>
    <w:rsid w:val="00BA0FD7"/>
    <w:rsid w:val="00C05908"/>
    <w:rsid w:val="00C07968"/>
    <w:rsid w:val="00C15535"/>
    <w:rsid w:val="00CC4CA2"/>
    <w:rsid w:val="00CC7B34"/>
    <w:rsid w:val="00D25D30"/>
    <w:rsid w:val="00D74F35"/>
    <w:rsid w:val="00D751B3"/>
    <w:rsid w:val="00D77CF0"/>
    <w:rsid w:val="00DA5A00"/>
    <w:rsid w:val="00DA7257"/>
    <w:rsid w:val="00E059D4"/>
    <w:rsid w:val="00E51374"/>
    <w:rsid w:val="00F1148B"/>
    <w:rsid w:val="00F20BD8"/>
    <w:rsid w:val="00F45711"/>
    <w:rsid w:val="00FD02A3"/>
    <w:rsid w:val="00FD45EC"/>
    <w:rsid w:val="00FE551F"/>
    <w:rsid w:val="00FF06A8"/>
  </w:rsids>
  <m:mathPr>
    <m:mathFont m:val="TimesNewRoman"/>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caption"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4EEE"/>
    <w:pPr>
      <w:spacing w:after="120"/>
    </w:pPr>
    <w:rPr>
      <w:rFonts w:ascii="Times New Roman" w:eastAsia="Batang" w:hAnsi="Times New Roman" w:cs="Times New Roman"/>
      <w:sz w:val="20"/>
      <w:lang w:eastAsia="ko-KR"/>
    </w:rPr>
  </w:style>
  <w:style w:type="paragraph" w:styleId="Heading1">
    <w:name w:val="heading 1"/>
    <w:basedOn w:val="Normal"/>
    <w:next w:val="Normal"/>
    <w:link w:val="Heading1Char"/>
    <w:uiPriority w:val="9"/>
    <w:qFormat/>
    <w:rsid w:val="00AD732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2550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OC9">
    <w:name w:val="toc 9"/>
    <w:basedOn w:val="Normal"/>
    <w:next w:val="Normal"/>
    <w:autoRedefine/>
    <w:semiHidden/>
    <w:rsid w:val="00704D96"/>
    <w:pPr>
      <w:jc w:val="both"/>
    </w:pPr>
    <w:rPr>
      <w:rFonts w:ascii="Arial" w:eastAsia="Times New Roman" w:hAnsi="Arial" w:cs="Arial"/>
      <w:b/>
      <w:noProof/>
      <w:szCs w:val="6"/>
      <w:lang w:eastAsia="en-US"/>
    </w:rPr>
  </w:style>
  <w:style w:type="paragraph" w:styleId="Caption">
    <w:name w:val="caption"/>
    <w:basedOn w:val="Normal"/>
    <w:next w:val="Normal"/>
    <w:qFormat/>
    <w:rsid w:val="00704D96"/>
    <w:rPr>
      <w:b/>
      <w:bCs/>
      <w:szCs w:val="20"/>
    </w:rPr>
  </w:style>
  <w:style w:type="character" w:styleId="CommentReference">
    <w:name w:val="annotation reference"/>
    <w:basedOn w:val="DefaultParagraphFont"/>
    <w:semiHidden/>
    <w:rsid w:val="00704D96"/>
    <w:rPr>
      <w:sz w:val="16"/>
      <w:szCs w:val="16"/>
    </w:rPr>
  </w:style>
  <w:style w:type="paragraph" w:styleId="CommentText">
    <w:name w:val="annotation text"/>
    <w:basedOn w:val="Normal"/>
    <w:link w:val="CommentTextChar"/>
    <w:semiHidden/>
    <w:rsid w:val="00704D96"/>
    <w:rPr>
      <w:rFonts w:eastAsia="Times New Roman"/>
      <w:szCs w:val="20"/>
      <w:lang w:eastAsia="en-US"/>
    </w:rPr>
  </w:style>
  <w:style w:type="character" w:customStyle="1" w:styleId="CommentTextChar">
    <w:name w:val="Comment Text Char"/>
    <w:basedOn w:val="DefaultParagraphFont"/>
    <w:link w:val="CommentText"/>
    <w:semiHidden/>
    <w:rsid w:val="00704D96"/>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704D96"/>
    <w:rPr>
      <w:rFonts w:ascii="Lucida Grande" w:hAnsi="Lucida Grande"/>
      <w:sz w:val="18"/>
      <w:szCs w:val="18"/>
    </w:rPr>
  </w:style>
  <w:style w:type="character" w:customStyle="1" w:styleId="BalloonTextChar">
    <w:name w:val="Balloon Text Char"/>
    <w:basedOn w:val="DefaultParagraphFont"/>
    <w:link w:val="BalloonText"/>
    <w:uiPriority w:val="99"/>
    <w:semiHidden/>
    <w:rsid w:val="00704D96"/>
    <w:rPr>
      <w:rFonts w:ascii="Lucida Grande" w:eastAsia="Batang" w:hAnsi="Lucida Grande" w:cs="Times New Roman"/>
      <w:sz w:val="18"/>
      <w:szCs w:val="18"/>
      <w:lang w:eastAsia="ko-KR"/>
    </w:rPr>
  </w:style>
  <w:style w:type="paragraph" w:styleId="ListParagraph">
    <w:name w:val="List Paragraph"/>
    <w:basedOn w:val="Normal"/>
    <w:uiPriority w:val="34"/>
    <w:qFormat/>
    <w:rsid w:val="00DA7257"/>
    <w:pPr>
      <w:ind w:left="720"/>
      <w:contextualSpacing/>
    </w:pPr>
  </w:style>
  <w:style w:type="character" w:customStyle="1" w:styleId="Heading1Char">
    <w:name w:val="Heading 1 Char"/>
    <w:basedOn w:val="DefaultParagraphFont"/>
    <w:link w:val="Heading1"/>
    <w:uiPriority w:val="9"/>
    <w:rsid w:val="00AD732D"/>
    <w:rPr>
      <w:rFonts w:asciiTheme="majorHAnsi" w:eastAsiaTheme="majorEastAsia" w:hAnsiTheme="majorHAnsi" w:cstheme="majorBidi"/>
      <w:b/>
      <w:bCs/>
      <w:color w:val="345A8A" w:themeColor="accent1" w:themeShade="B5"/>
      <w:sz w:val="32"/>
      <w:szCs w:val="32"/>
      <w:lang w:eastAsia="ko-KR"/>
    </w:rPr>
  </w:style>
  <w:style w:type="paragraph" w:styleId="Title">
    <w:name w:val="Title"/>
    <w:basedOn w:val="Normal"/>
    <w:next w:val="Normal"/>
    <w:link w:val="TitleChar"/>
    <w:uiPriority w:val="10"/>
    <w:qFormat/>
    <w:rsid w:val="009C25D6"/>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C25D6"/>
    <w:rPr>
      <w:rFonts w:asciiTheme="majorHAnsi" w:eastAsiaTheme="majorEastAsia" w:hAnsiTheme="majorHAnsi" w:cstheme="majorBidi"/>
      <w:color w:val="183A63" w:themeColor="text2" w:themeShade="CC"/>
      <w:spacing w:val="5"/>
      <w:kern w:val="28"/>
      <w:sz w:val="52"/>
      <w:szCs w:val="52"/>
      <w:lang w:eastAsia="ko-KR"/>
    </w:rPr>
  </w:style>
  <w:style w:type="paragraph" w:customStyle="1" w:styleId="Authors">
    <w:name w:val="Authors"/>
    <w:basedOn w:val="Normal"/>
    <w:rsid w:val="009C25D6"/>
    <w:pPr>
      <w:jc w:val="both"/>
    </w:pPr>
    <w:rPr>
      <w:rFonts w:ascii="Arial" w:hAnsi="Arial" w:cs="Arial"/>
    </w:rPr>
  </w:style>
  <w:style w:type="paragraph" w:customStyle="1" w:styleId="Author">
    <w:name w:val="Author"/>
    <w:basedOn w:val="Authors"/>
    <w:rsid w:val="009C25D6"/>
  </w:style>
  <w:style w:type="paragraph" w:styleId="CommentSubject">
    <w:name w:val="annotation subject"/>
    <w:basedOn w:val="CommentText"/>
    <w:next w:val="CommentText"/>
    <w:link w:val="CommentSubjectChar"/>
    <w:uiPriority w:val="99"/>
    <w:unhideWhenUsed/>
    <w:rsid w:val="00041190"/>
    <w:pPr>
      <w:spacing w:after="0"/>
    </w:pPr>
    <w:rPr>
      <w:rFonts w:eastAsia="Batang"/>
      <w:b/>
      <w:bCs/>
      <w:lang w:eastAsia="ko-KR"/>
    </w:rPr>
  </w:style>
  <w:style w:type="character" w:customStyle="1" w:styleId="CommentSubjectChar">
    <w:name w:val="Comment Subject Char"/>
    <w:basedOn w:val="CommentTextChar"/>
    <w:link w:val="CommentSubject"/>
    <w:uiPriority w:val="99"/>
    <w:rsid w:val="00041190"/>
    <w:rPr>
      <w:rFonts w:eastAsia="Batang"/>
      <w:b/>
      <w:bCs/>
      <w:lang w:eastAsia="ko-KR"/>
    </w:rPr>
  </w:style>
  <w:style w:type="character" w:customStyle="1" w:styleId="Heading2Char">
    <w:name w:val="Heading 2 Char"/>
    <w:basedOn w:val="DefaultParagraphFont"/>
    <w:link w:val="Heading2"/>
    <w:rsid w:val="002550BB"/>
    <w:rPr>
      <w:rFonts w:asciiTheme="majorHAnsi" w:eastAsiaTheme="majorEastAsia" w:hAnsiTheme="majorHAnsi" w:cstheme="majorBidi"/>
      <w:b/>
      <w:bCs/>
      <w:color w:val="4F81BD" w:themeColor="accent1"/>
      <w:sz w:val="26"/>
      <w:szCs w:val="26"/>
      <w:lang w:eastAsia="ko-KR"/>
    </w:rPr>
  </w:style>
  <w:style w:type="character" w:styleId="Hyperlink">
    <w:name w:val="Hyperlink"/>
    <w:basedOn w:val="DefaultParagraphFont"/>
    <w:rsid w:val="00172D76"/>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4" Type="http://schemas.openxmlformats.org/officeDocument/2006/relationships/settings" Target="settings.xml"/><Relationship Id="rId10" Type="http://schemas.openxmlformats.org/officeDocument/2006/relationships/comments" Target="comments.xml"/><Relationship Id="rId5" Type="http://schemas.openxmlformats.org/officeDocument/2006/relationships/webSettings" Target="webSettings.xml"/><Relationship Id="rId7" Type="http://schemas.openxmlformats.org/officeDocument/2006/relationships/image" Target="media/image2.png"/><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oleObject" Target="embeddings/oleObject1.bin"/><Relationship Id="rId3"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60757F-F95F-374A-9A74-20D0C8C6D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3305</Words>
  <Characters>18841</Characters>
  <Application>Microsoft Macintosh Word</Application>
  <DocSecurity>0</DocSecurity>
  <Lines>157</Lines>
  <Paragraphs>37</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23138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 Prakash</dc:creator>
  <cp:lastModifiedBy>Atul Prakash</cp:lastModifiedBy>
  <cp:revision>6</cp:revision>
  <cp:lastPrinted>2009-02-16T05:40:00Z</cp:lastPrinted>
  <dcterms:created xsi:type="dcterms:W3CDTF">2009-02-16T15:36:00Z</dcterms:created>
  <dcterms:modified xsi:type="dcterms:W3CDTF">2009-02-16T16:28:00Z</dcterms:modified>
</cp:coreProperties>
</file>